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A7ECF" w14:textId="77777777" w:rsidR="006D7D58" w:rsidRDefault="006D7D58" w:rsidP="002F7657"/>
    <w:p w14:paraId="776A7ED0" w14:textId="77777777" w:rsidR="006D7D58" w:rsidRPr="006D7D58" w:rsidRDefault="006D7D58" w:rsidP="002F7657"/>
    <w:p w14:paraId="776A7ED1" w14:textId="77777777" w:rsidR="006D7D58" w:rsidRPr="006D7D58" w:rsidRDefault="006D7D58" w:rsidP="002F7657"/>
    <w:p w14:paraId="776A7ED2" w14:textId="77777777" w:rsidR="006D7D58" w:rsidRPr="006D7D58" w:rsidRDefault="006D7D58" w:rsidP="002F7657"/>
    <w:p w14:paraId="776A7ED3" w14:textId="77777777" w:rsidR="00C67099" w:rsidRDefault="00C67099" w:rsidP="002F7657"/>
    <w:p w14:paraId="776A7ED4" w14:textId="77777777" w:rsidR="00C87A69" w:rsidRDefault="00C87A69" w:rsidP="00B8692B">
      <w:pPr>
        <w:pStyle w:val="Title"/>
        <w:spacing w:after="0"/>
      </w:pPr>
    </w:p>
    <w:p w14:paraId="776A7ED5" w14:textId="77777777" w:rsidR="00C87A69" w:rsidRDefault="00C87A69" w:rsidP="00B8692B">
      <w:pPr>
        <w:pStyle w:val="Title"/>
        <w:spacing w:after="0"/>
      </w:pPr>
    </w:p>
    <w:p w14:paraId="776A7ED6" w14:textId="77777777" w:rsidR="00C87A69" w:rsidRDefault="00C87A69" w:rsidP="00B8692B">
      <w:pPr>
        <w:pStyle w:val="Title"/>
        <w:spacing w:after="0"/>
      </w:pPr>
    </w:p>
    <w:p w14:paraId="776A7ED7" w14:textId="77777777" w:rsidR="00C87A69" w:rsidRDefault="00C87A69" w:rsidP="00B8692B">
      <w:pPr>
        <w:pStyle w:val="Title"/>
        <w:spacing w:after="0"/>
      </w:pPr>
    </w:p>
    <w:p w14:paraId="776A7ED8" w14:textId="77777777" w:rsidR="004B1A23" w:rsidRDefault="004B1A23" w:rsidP="00B8692B">
      <w:pPr>
        <w:pStyle w:val="Title"/>
        <w:spacing w:after="0"/>
      </w:pPr>
    </w:p>
    <w:p w14:paraId="776A7ED9" w14:textId="6A33CE85" w:rsidR="006D7D58" w:rsidRPr="00DD507C" w:rsidRDefault="003024B3" w:rsidP="00B8692B">
      <w:pPr>
        <w:pStyle w:val="Title"/>
        <w:spacing w:after="0"/>
      </w:pPr>
      <w:r>
        <w:t>Sitecore Bootcamp</w:t>
      </w:r>
    </w:p>
    <w:p w14:paraId="776A7EDA" w14:textId="528A20F1" w:rsidR="006D7D58" w:rsidRPr="00E42B65" w:rsidRDefault="003024B3" w:rsidP="002F7657">
      <w:pPr>
        <w:pStyle w:val="Subtitle"/>
      </w:pPr>
      <w:r>
        <w:t>Sitecore 8.X</w:t>
      </w:r>
    </w:p>
    <w:p w14:paraId="776A7EDB" w14:textId="77777777" w:rsidR="00F44E23" w:rsidRDefault="00F44E23" w:rsidP="00517DFB">
      <w:pPr>
        <w:pStyle w:val="TitlePageInfo"/>
        <w:ind w:left="-90"/>
      </w:pPr>
    </w:p>
    <w:p w14:paraId="776A7EDC" w14:textId="77777777" w:rsidR="008865DE" w:rsidRPr="00E42B65" w:rsidRDefault="008865DE" w:rsidP="00E42B65">
      <w:pPr>
        <w:pStyle w:val="TitlePageInfo"/>
        <w:sectPr w:rsidR="008865DE" w:rsidRPr="00E42B65" w:rsidSect="002C53DA">
          <w:headerReference w:type="default" r:id="rId11"/>
          <w:footerReference w:type="default" r:id="rId12"/>
          <w:pgSz w:w="12240" w:h="15840"/>
          <w:pgMar w:top="1440" w:right="1152" w:bottom="1440" w:left="1152" w:header="720" w:footer="720" w:gutter="0"/>
          <w:cols w:space="720"/>
          <w:docGrid w:linePitch="360"/>
        </w:sectPr>
      </w:pPr>
    </w:p>
    <w:sdt>
      <w:sdtPr>
        <w:rPr>
          <w:rFonts w:asciiTheme="minorHAnsi" w:eastAsiaTheme="minorHAnsi" w:hAnsiTheme="minorHAnsi" w:cstheme="minorBidi"/>
          <w:b w:val="0"/>
          <w:bCs w:val="0"/>
          <w:color w:val="000000"/>
          <w:sz w:val="22"/>
          <w:szCs w:val="22"/>
          <w:lang w:eastAsia="en-US"/>
          <w14:textFill>
            <w14:solidFill>
              <w14:srgbClr w14:val="000000">
                <w14:lumMod w14:val="75000"/>
              </w14:srgbClr>
            </w14:solidFill>
          </w14:textFill>
        </w:rPr>
        <w:id w:val="1141154218"/>
        <w:docPartObj>
          <w:docPartGallery w:val="Table of Contents"/>
          <w:docPartUnique/>
        </w:docPartObj>
      </w:sdtPr>
      <w:sdtEndPr>
        <w:rPr>
          <w:noProof/>
        </w:rPr>
      </w:sdtEndPr>
      <w:sdtContent>
        <w:p w14:paraId="776A7EDD" w14:textId="77777777" w:rsidR="005139E1" w:rsidRPr="00073F84" w:rsidRDefault="00073F84" w:rsidP="00073F84">
          <w:pPr>
            <w:pStyle w:val="TOCHeading"/>
            <w:jc w:val="center"/>
            <w:rPr>
              <w:rFonts w:asciiTheme="minorHAnsi" w:hAnsiTheme="minorHAnsi" w:cstheme="minorHAnsi"/>
            </w:rPr>
          </w:pPr>
          <w:r>
            <w:rPr>
              <w:rFonts w:asciiTheme="minorHAnsi" w:hAnsiTheme="minorHAnsi" w:cstheme="minorHAnsi"/>
            </w:rPr>
            <w:t>TABLE OF CONTENTS</w:t>
          </w:r>
        </w:p>
        <w:p w14:paraId="5F061046" w14:textId="77777777" w:rsidR="00270C27" w:rsidRDefault="005139E1">
          <w:pPr>
            <w:pStyle w:val="TOC1"/>
            <w:rPr>
              <w:ins w:id="0" w:author="Eric Sanner" w:date="2017-06-09T15:03:00Z"/>
              <w:rFonts w:eastAsiaTheme="minorEastAsia"/>
              <w:noProof/>
            </w:rPr>
          </w:pPr>
          <w:r>
            <w:fldChar w:fldCharType="begin"/>
          </w:r>
          <w:r>
            <w:instrText xml:space="preserve"> TOC \o "1-3" \h \z \u </w:instrText>
          </w:r>
          <w:r>
            <w:fldChar w:fldCharType="separate"/>
          </w:r>
          <w:ins w:id="1" w:author="Eric Sanner" w:date="2017-06-09T15:03:00Z">
            <w:r w:rsidR="00270C27" w:rsidRPr="004D0DCC">
              <w:rPr>
                <w:rStyle w:val="Hyperlink"/>
                <w:noProof/>
              </w:rPr>
              <w:fldChar w:fldCharType="begin"/>
            </w:r>
            <w:r w:rsidR="00270C27" w:rsidRPr="004D0DCC">
              <w:rPr>
                <w:rStyle w:val="Hyperlink"/>
                <w:noProof/>
              </w:rPr>
              <w:instrText xml:space="preserve"> </w:instrText>
            </w:r>
            <w:r w:rsidR="00270C27">
              <w:rPr>
                <w:noProof/>
              </w:rPr>
              <w:instrText>HYPERLINK \l "_Toc484783965"</w:instrText>
            </w:r>
            <w:r w:rsidR="00270C27" w:rsidRPr="004D0DCC">
              <w:rPr>
                <w:rStyle w:val="Hyperlink"/>
                <w:noProof/>
              </w:rPr>
              <w:instrText xml:space="preserve"> </w:instrText>
            </w:r>
            <w:r w:rsidR="00270C27" w:rsidRPr="004D0DCC">
              <w:rPr>
                <w:rStyle w:val="Hyperlink"/>
                <w:noProof/>
              </w:rPr>
            </w:r>
            <w:r w:rsidR="00270C27" w:rsidRPr="004D0DCC">
              <w:rPr>
                <w:rStyle w:val="Hyperlink"/>
                <w:noProof/>
              </w:rPr>
              <w:fldChar w:fldCharType="separate"/>
            </w:r>
            <w:r w:rsidR="00270C27" w:rsidRPr="004D0DCC">
              <w:rPr>
                <w:rStyle w:val="Hyperlink"/>
                <w:noProof/>
              </w:rPr>
              <w:t>Getting Started</w:t>
            </w:r>
            <w:r w:rsidR="00270C27">
              <w:rPr>
                <w:noProof/>
                <w:webHidden/>
              </w:rPr>
              <w:tab/>
            </w:r>
            <w:r w:rsidR="00270C27">
              <w:rPr>
                <w:noProof/>
                <w:webHidden/>
              </w:rPr>
              <w:fldChar w:fldCharType="begin"/>
            </w:r>
            <w:r w:rsidR="00270C27">
              <w:rPr>
                <w:noProof/>
                <w:webHidden/>
              </w:rPr>
              <w:instrText xml:space="preserve"> PAGEREF _Toc484783965 \h </w:instrText>
            </w:r>
            <w:r w:rsidR="00270C27">
              <w:rPr>
                <w:noProof/>
                <w:webHidden/>
              </w:rPr>
            </w:r>
          </w:ins>
          <w:r w:rsidR="00270C27">
            <w:rPr>
              <w:noProof/>
              <w:webHidden/>
            </w:rPr>
            <w:fldChar w:fldCharType="separate"/>
          </w:r>
          <w:ins w:id="2" w:author="Eric Sanner" w:date="2017-06-09T15:03:00Z">
            <w:r w:rsidR="00270C27">
              <w:rPr>
                <w:noProof/>
                <w:webHidden/>
              </w:rPr>
              <w:t>3</w:t>
            </w:r>
            <w:r w:rsidR="00270C27">
              <w:rPr>
                <w:noProof/>
                <w:webHidden/>
              </w:rPr>
              <w:fldChar w:fldCharType="end"/>
            </w:r>
            <w:r w:rsidR="00270C27" w:rsidRPr="004D0DCC">
              <w:rPr>
                <w:rStyle w:val="Hyperlink"/>
                <w:noProof/>
              </w:rPr>
              <w:fldChar w:fldCharType="end"/>
            </w:r>
          </w:ins>
        </w:p>
        <w:p w14:paraId="06AB2B65" w14:textId="77777777" w:rsidR="00270C27" w:rsidRDefault="00270C27">
          <w:pPr>
            <w:pStyle w:val="TOC1"/>
            <w:rPr>
              <w:ins w:id="3" w:author="Eric Sanner" w:date="2017-06-09T15:03:00Z"/>
              <w:rFonts w:eastAsiaTheme="minorEastAsia"/>
              <w:noProof/>
            </w:rPr>
          </w:pPr>
          <w:ins w:id="4" w:author="Eric Sanner" w:date="2017-06-09T15:03:00Z">
            <w:r w:rsidRPr="004D0DCC">
              <w:rPr>
                <w:rStyle w:val="Hyperlink"/>
                <w:noProof/>
              </w:rPr>
              <w:fldChar w:fldCharType="begin"/>
            </w:r>
            <w:r w:rsidRPr="004D0DCC">
              <w:rPr>
                <w:rStyle w:val="Hyperlink"/>
                <w:noProof/>
              </w:rPr>
              <w:instrText xml:space="preserve"> </w:instrText>
            </w:r>
            <w:r>
              <w:rPr>
                <w:noProof/>
              </w:rPr>
              <w:instrText>HYPERLINK \l "_Toc484783966"</w:instrText>
            </w:r>
            <w:r w:rsidRPr="004D0DCC">
              <w:rPr>
                <w:rStyle w:val="Hyperlink"/>
                <w:noProof/>
              </w:rPr>
              <w:instrText xml:space="preserve"> </w:instrText>
            </w:r>
            <w:r w:rsidRPr="004D0DCC">
              <w:rPr>
                <w:rStyle w:val="Hyperlink"/>
                <w:noProof/>
              </w:rPr>
            </w:r>
            <w:r w:rsidRPr="004D0DCC">
              <w:rPr>
                <w:rStyle w:val="Hyperlink"/>
                <w:noProof/>
              </w:rPr>
              <w:fldChar w:fldCharType="separate"/>
            </w:r>
            <w:r w:rsidRPr="004D0DCC">
              <w:rPr>
                <w:rStyle w:val="Hyperlink"/>
                <w:noProof/>
              </w:rPr>
              <w:t>Introduction to Sitecore</w:t>
            </w:r>
            <w:r>
              <w:rPr>
                <w:noProof/>
                <w:webHidden/>
              </w:rPr>
              <w:tab/>
            </w:r>
            <w:r>
              <w:rPr>
                <w:noProof/>
                <w:webHidden/>
              </w:rPr>
              <w:fldChar w:fldCharType="begin"/>
            </w:r>
            <w:r>
              <w:rPr>
                <w:noProof/>
                <w:webHidden/>
              </w:rPr>
              <w:instrText xml:space="preserve"> PAGEREF _Toc484783966 \h </w:instrText>
            </w:r>
            <w:r>
              <w:rPr>
                <w:noProof/>
                <w:webHidden/>
              </w:rPr>
            </w:r>
          </w:ins>
          <w:r>
            <w:rPr>
              <w:noProof/>
              <w:webHidden/>
            </w:rPr>
            <w:fldChar w:fldCharType="separate"/>
          </w:r>
          <w:ins w:id="5" w:author="Eric Sanner" w:date="2017-06-09T15:03:00Z">
            <w:r>
              <w:rPr>
                <w:noProof/>
                <w:webHidden/>
              </w:rPr>
              <w:t>3</w:t>
            </w:r>
            <w:r>
              <w:rPr>
                <w:noProof/>
                <w:webHidden/>
              </w:rPr>
              <w:fldChar w:fldCharType="end"/>
            </w:r>
            <w:r w:rsidRPr="004D0DCC">
              <w:rPr>
                <w:rStyle w:val="Hyperlink"/>
                <w:noProof/>
              </w:rPr>
              <w:fldChar w:fldCharType="end"/>
            </w:r>
          </w:ins>
        </w:p>
        <w:p w14:paraId="6FAC6C9F" w14:textId="77777777" w:rsidR="00270C27" w:rsidRDefault="00270C27">
          <w:pPr>
            <w:pStyle w:val="TOC3"/>
            <w:rPr>
              <w:ins w:id="6" w:author="Eric Sanner" w:date="2017-06-09T15:03:00Z"/>
              <w:rFonts w:eastAsiaTheme="minorEastAsia"/>
              <w:noProof/>
            </w:rPr>
          </w:pPr>
          <w:ins w:id="7" w:author="Eric Sanner" w:date="2017-06-09T15:03:00Z">
            <w:r w:rsidRPr="004D0DCC">
              <w:rPr>
                <w:rStyle w:val="Hyperlink"/>
                <w:noProof/>
              </w:rPr>
              <w:fldChar w:fldCharType="begin"/>
            </w:r>
            <w:r w:rsidRPr="004D0DCC">
              <w:rPr>
                <w:rStyle w:val="Hyperlink"/>
                <w:noProof/>
              </w:rPr>
              <w:instrText xml:space="preserve"> </w:instrText>
            </w:r>
            <w:r>
              <w:rPr>
                <w:noProof/>
              </w:rPr>
              <w:instrText>HYPERLINK \l "_Toc484783967"</w:instrText>
            </w:r>
            <w:r w:rsidRPr="004D0DCC">
              <w:rPr>
                <w:rStyle w:val="Hyperlink"/>
                <w:noProof/>
              </w:rPr>
              <w:instrText xml:space="preserve"> </w:instrText>
            </w:r>
            <w:r w:rsidRPr="004D0DCC">
              <w:rPr>
                <w:rStyle w:val="Hyperlink"/>
                <w:noProof/>
              </w:rPr>
            </w:r>
            <w:r w:rsidRPr="004D0DCC">
              <w:rPr>
                <w:rStyle w:val="Hyperlink"/>
                <w:noProof/>
              </w:rPr>
              <w:fldChar w:fldCharType="separate"/>
            </w:r>
            <w:r w:rsidRPr="004D0DCC">
              <w:rPr>
                <w:rStyle w:val="Hyperlink"/>
                <w:noProof/>
              </w:rPr>
              <w:t>Food for thought</w:t>
            </w:r>
            <w:r>
              <w:rPr>
                <w:noProof/>
                <w:webHidden/>
              </w:rPr>
              <w:tab/>
            </w:r>
            <w:r>
              <w:rPr>
                <w:noProof/>
                <w:webHidden/>
              </w:rPr>
              <w:fldChar w:fldCharType="begin"/>
            </w:r>
            <w:r>
              <w:rPr>
                <w:noProof/>
                <w:webHidden/>
              </w:rPr>
              <w:instrText xml:space="preserve"> PAGEREF _Toc484783967 \h </w:instrText>
            </w:r>
            <w:r>
              <w:rPr>
                <w:noProof/>
                <w:webHidden/>
              </w:rPr>
            </w:r>
          </w:ins>
          <w:r>
            <w:rPr>
              <w:noProof/>
              <w:webHidden/>
            </w:rPr>
            <w:fldChar w:fldCharType="separate"/>
          </w:r>
          <w:ins w:id="8" w:author="Eric Sanner" w:date="2017-06-09T15:03:00Z">
            <w:r>
              <w:rPr>
                <w:noProof/>
                <w:webHidden/>
              </w:rPr>
              <w:t>6</w:t>
            </w:r>
            <w:r>
              <w:rPr>
                <w:noProof/>
                <w:webHidden/>
              </w:rPr>
              <w:fldChar w:fldCharType="end"/>
            </w:r>
            <w:r w:rsidRPr="004D0DCC">
              <w:rPr>
                <w:rStyle w:val="Hyperlink"/>
                <w:noProof/>
              </w:rPr>
              <w:fldChar w:fldCharType="end"/>
            </w:r>
          </w:ins>
        </w:p>
        <w:p w14:paraId="44D01309" w14:textId="77777777" w:rsidR="00270C27" w:rsidRDefault="00270C27">
          <w:pPr>
            <w:pStyle w:val="TOC1"/>
            <w:rPr>
              <w:ins w:id="9" w:author="Eric Sanner" w:date="2017-06-09T15:03:00Z"/>
              <w:rFonts w:eastAsiaTheme="minorEastAsia"/>
              <w:noProof/>
            </w:rPr>
          </w:pPr>
          <w:ins w:id="10" w:author="Eric Sanner" w:date="2017-06-09T15:03:00Z">
            <w:r w:rsidRPr="004D0DCC">
              <w:rPr>
                <w:rStyle w:val="Hyperlink"/>
                <w:noProof/>
              </w:rPr>
              <w:fldChar w:fldCharType="begin"/>
            </w:r>
            <w:r w:rsidRPr="004D0DCC">
              <w:rPr>
                <w:rStyle w:val="Hyperlink"/>
                <w:noProof/>
              </w:rPr>
              <w:instrText xml:space="preserve"> </w:instrText>
            </w:r>
            <w:r>
              <w:rPr>
                <w:noProof/>
              </w:rPr>
              <w:instrText>HYPERLINK \l "_Toc484783968"</w:instrText>
            </w:r>
            <w:r w:rsidRPr="004D0DCC">
              <w:rPr>
                <w:rStyle w:val="Hyperlink"/>
                <w:noProof/>
              </w:rPr>
              <w:instrText xml:space="preserve"> </w:instrText>
            </w:r>
            <w:r w:rsidRPr="004D0DCC">
              <w:rPr>
                <w:rStyle w:val="Hyperlink"/>
                <w:noProof/>
              </w:rPr>
            </w:r>
            <w:r w:rsidRPr="004D0DCC">
              <w:rPr>
                <w:rStyle w:val="Hyperlink"/>
                <w:noProof/>
              </w:rPr>
              <w:fldChar w:fldCharType="separate"/>
            </w:r>
            <w:r w:rsidRPr="004D0DCC">
              <w:rPr>
                <w:rStyle w:val="Hyperlink"/>
                <w:noProof/>
              </w:rPr>
              <w:t>Installing Sitecore</w:t>
            </w:r>
            <w:r>
              <w:rPr>
                <w:noProof/>
                <w:webHidden/>
              </w:rPr>
              <w:tab/>
            </w:r>
            <w:r>
              <w:rPr>
                <w:noProof/>
                <w:webHidden/>
              </w:rPr>
              <w:fldChar w:fldCharType="begin"/>
            </w:r>
            <w:r>
              <w:rPr>
                <w:noProof/>
                <w:webHidden/>
              </w:rPr>
              <w:instrText xml:space="preserve"> PAGEREF _Toc484783968 \h </w:instrText>
            </w:r>
            <w:r>
              <w:rPr>
                <w:noProof/>
                <w:webHidden/>
              </w:rPr>
            </w:r>
          </w:ins>
          <w:r>
            <w:rPr>
              <w:noProof/>
              <w:webHidden/>
            </w:rPr>
            <w:fldChar w:fldCharType="separate"/>
          </w:r>
          <w:ins w:id="11" w:author="Eric Sanner" w:date="2017-06-09T15:03:00Z">
            <w:r>
              <w:rPr>
                <w:noProof/>
                <w:webHidden/>
              </w:rPr>
              <w:t>6</w:t>
            </w:r>
            <w:r>
              <w:rPr>
                <w:noProof/>
                <w:webHidden/>
              </w:rPr>
              <w:fldChar w:fldCharType="end"/>
            </w:r>
            <w:r w:rsidRPr="004D0DCC">
              <w:rPr>
                <w:rStyle w:val="Hyperlink"/>
                <w:noProof/>
              </w:rPr>
              <w:fldChar w:fldCharType="end"/>
            </w:r>
          </w:ins>
        </w:p>
        <w:p w14:paraId="7D772319" w14:textId="77777777" w:rsidR="00270C27" w:rsidRDefault="00270C27">
          <w:pPr>
            <w:pStyle w:val="TOC1"/>
            <w:rPr>
              <w:ins w:id="12" w:author="Eric Sanner" w:date="2017-06-09T15:03:00Z"/>
              <w:rFonts w:eastAsiaTheme="minorEastAsia"/>
              <w:noProof/>
            </w:rPr>
          </w:pPr>
          <w:ins w:id="13" w:author="Eric Sanner" w:date="2017-06-09T15:03:00Z">
            <w:r w:rsidRPr="004D0DCC">
              <w:rPr>
                <w:rStyle w:val="Hyperlink"/>
                <w:noProof/>
              </w:rPr>
              <w:fldChar w:fldCharType="begin"/>
            </w:r>
            <w:r w:rsidRPr="004D0DCC">
              <w:rPr>
                <w:rStyle w:val="Hyperlink"/>
                <w:noProof/>
              </w:rPr>
              <w:instrText xml:space="preserve"> </w:instrText>
            </w:r>
            <w:r>
              <w:rPr>
                <w:noProof/>
              </w:rPr>
              <w:instrText>HYPERLINK \l "_Toc484783969"</w:instrText>
            </w:r>
            <w:r w:rsidRPr="004D0DCC">
              <w:rPr>
                <w:rStyle w:val="Hyperlink"/>
                <w:noProof/>
              </w:rPr>
              <w:instrText xml:space="preserve"> </w:instrText>
            </w:r>
            <w:r w:rsidRPr="004D0DCC">
              <w:rPr>
                <w:rStyle w:val="Hyperlink"/>
                <w:noProof/>
              </w:rPr>
            </w:r>
            <w:r w:rsidRPr="004D0DCC">
              <w:rPr>
                <w:rStyle w:val="Hyperlink"/>
                <w:noProof/>
              </w:rPr>
              <w:fldChar w:fldCharType="separate"/>
            </w:r>
            <w:r w:rsidRPr="004D0DCC">
              <w:rPr>
                <w:rStyle w:val="Hyperlink"/>
                <w:noProof/>
              </w:rPr>
              <w:t>Setting up your development Environment</w:t>
            </w:r>
            <w:r>
              <w:rPr>
                <w:noProof/>
                <w:webHidden/>
              </w:rPr>
              <w:tab/>
            </w:r>
            <w:r>
              <w:rPr>
                <w:noProof/>
                <w:webHidden/>
              </w:rPr>
              <w:fldChar w:fldCharType="begin"/>
            </w:r>
            <w:r>
              <w:rPr>
                <w:noProof/>
                <w:webHidden/>
              </w:rPr>
              <w:instrText xml:space="preserve"> PAGEREF _Toc484783969 \h </w:instrText>
            </w:r>
            <w:r>
              <w:rPr>
                <w:noProof/>
                <w:webHidden/>
              </w:rPr>
            </w:r>
          </w:ins>
          <w:r>
            <w:rPr>
              <w:noProof/>
              <w:webHidden/>
            </w:rPr>
            <w:fldChar w:fldCharType="separate"/>
          </w:r>
          <w:ins w:id="14" w:author="Eric Sanner" w:date="2017-06-09T15:03:00Z">
            <w:r>
              <w:rPr>
                <w:noProof/>
                <w:webHidden/>
              </w:rPr>
              <w:t>8</w:t>
            </w:r>
            <w:r>
              <w:rPr>
                <w:noProof/>
                <w:webHidden/>
              </w:rPr>
              <w:fldChar w:fldCharType="end"/>
            </w:r>
            <w:r w:rsidRPr="004D0DCC">
              <w:rPr>
                <w:rStyle w:val="Hyperlink"/>
                <w:noProof/>
              </w:rPr>
              <w:fldChar w:fldCharType="end"/>
            </w:r>
          </w:ins>
        </w:p>
        <w:p w14:paraId="5E8A6653" w14:textId="77777777" w:rsidR="00270C27" w:rsidRDefault="00270C27">
          <w:pPr>
            <w:pStyle w:val="TOC1"/>
            <w:rPr>
              <w:ins w:id="15" w:author="Eric Sanner" w:date="2017-06-09T15:03:00Z"/>
              <w:rFonts w:eastAsiaTheme="minorEastAsia"/>
              <w:noProof/>
            </w:rPr>
          </w:pPr>
          <w:ins w:id="16" w:author="Eric Sanner" w:date="2017-06-09T15:03:00Z">
            <w:r w:rsidRPr="004D0DCC">
              <w:rPr>
                <w:rStyle w:val="Hyperlink"/>
                <w:noProof/>
              </w:rPr>
              <w:fldChar w:fldCharType="begin"/>
            </w:r>
            <w:r w:rsidRPr="004D0DCC">
              <w:rPr>
                <w:rStyle w:val="Hyperlink"/>
                <w:noProof/>
              </w:rPr>
              <w:instrText xml:space="preserve"> </w:instrText>
            </w:r>
            <w:r>
              <w:rPr>
                <w:noProof/>
              </w:rPr>
              <w:instrText>HYPERLINK \l "_Toc484783970"</w:instrText>
            </w:r>
            <w:r w:rsidRPr="004D0DCC">
              <w:rPr>
                <w:rStyle w:val="Hyperlink"/>
                <w:noProof/>
              </w:rPr>
              <w:instrText xml:space="preserve"> </w:instrText>
            </w:r>
            <w:r w:rsidRPr="004D0DCC">
              <w:rPr>
                <w:rStyle w:val="Hyperlink"/>
                <w:noProof/>
              </w:rPr>
            </w:r>
            <w:r w:rsidRPr="004D0DCC">
              <w:rPr>
                <w:rStyle w:val="Hyperlink"/>
                <w:noProof/>
              </w:rPr>
              <w:fldChar w:fldCharType="separate"/>
            </w:r>
            <w:r w:rsidRPr="004D0DCC">
              <w:rPr>
                <w:rStyle w:val="Hyperlink"/>
                <w:noProof/>
              </w:rPr>
              <w:t>Building Your First Module</w:t>
            </w:r>
            <w:r>
              <w:rPr>
                <w:noProof/>
                <w:webHidden/>
              </w:rPr>
              <w:tab/>
            </w:r>
            <w:r>
              <w:rPr>
                <w:noProof/>
                <w:webHidden/>
              </w:rPr>
              <w:fldChar w:fldCharType="begin"/>
            </w:r>
            <w:r>
              <w:rPr>
                <w:noProof/>
                <w:webHidden/>
              </w:rPr>
              <w:instrText xml:space="preserve"> PAGEREF _Toc484783970 \h </w:instrText>
            </w:r>
            <w:r>
              <w:rPr>
                <w:noProof/>
                <w:webHidden/>
              </w:rPr>
            </w:r>
          </w:ins>
          <w:r>
            <w:rPr>
              <w:noProof/>
              <w:webHidden/>
            </w:rPr>
            <w:fldChar w:fldCharType="separate"/>
          </w:r>
          <w:ins w:id="17" w:author="Eric Sanner" w:date="2017-06-09T15:03:00Z">
            <w:r>
              <w:rPr>
                <w:noProof/>
                <w:webHidden/>
              </w:rPr>
              <w:t>11</w:t>
            </w:r>
            <w:r>
              <w:rPr>
                <w:noProof/>
                <w:webHidden/>
              </w:rPr>
              <w:fldChar w:fldCharType="end"/>
            </w:r>
            <w:r w:rsidRPr="004D0DCC">
              <w:rPr>
                <w:rStyle w:val="Hyperlink"/>
                <w:noProof/>
              </w:rPr>
              <w:fldChar w:fldCharType="end"/>
            </w:r>
          </w:ins>
        </w:p>
        <w:p w14:paraId="7E845BE2" w14:textId="77777777" w:rsidR="00270C27" w:rsidRDefault="00270C27">
          <w:pPr>
            <w:pStyle w:val="TOC1"/>
            <w:rPr>
              <w:ins w:id="18" w:author="Eric Sanner" w:date="2017-06-09T15:03:00Z"/>
              <w:rFonts w:eastAsiaTheme="minorEastAsia"/>
              <w:noProof/>
            </w:rPr>
          </w:pPr>
          <w:ins w:id="19" w:author="Eric Sanner" w:date="2017-06-09T15:03:00Z">
            <w:r w:rsidRPr="004D0DCC">
              <w:rPr>
                <w:rStyle w:val="Hyperlink"/>
                <w:noProof/>
              </w:rPr>
              <w:fldChar w:fldCharType="begin"/>
            </w:r>
            <w:r w:rsidRPr="004D0DCC">
              <w:rPr>
                <w:rStyle w:val="Hyperlink"/>
                <w:noProof/>
              </w:rPr>
              <w:instrText xml:space="preserve"> </w:instrText>
            </w:r>
            <w:r>
              <w:rPr>
                <w:noProof/>
              </w:rPr>
              <w:instrText>HYPERLINK \l "_Toc484783971"</w:instrText>
            </w:r>
            <w:r w:rsidRPr="004D0DCC">
              <w:rPr>
                <w:rStyle w:val="Hyperlink"/>
                <w:noProof/>
              </w:rPr>
              <w:instrText xml:space="preserve"> </w:instrText>
            </w:r>
            <w:r w:rsidRPr="004D0DCC">
              <w:rPr>
                <w:rStyle w:val="Hyperlink"/>
                <w:noProof/>
              </w:rPr>
            </w:r>
            <w:r w:rsidRPr="004D0DCC">
              <w:rPr>
                <w:rStyle w:val="Hyperlink"/>
                <w:noProof/>
              </w:rPr>
              <w:fldChar w:fldCharType="separate"/>
            </w:r>
            <w:r w:rsidRPr="004D0DCC">
              <w:rPr>
                <w:rStyle w:val="Hyperlink"/>
                <w:noProof/>
              </w:rPr>
              <w:t>Experience Editor</w:t>
            </w:r>
            <w:r>
              <w:rPr>
                <w:noProof/>
                <w:webHidden/>
              </w:rPr>
              <w:tab/>
            </w:r>
            <w:r>
              <w:rPr>
                <w:noProof/>
                <w:webHidden/>
              </w:rPr>
              <w:fldChar w:fldCharType="begin"/>
            </w:r>
            <w:r>
              <w:rPr>
                <w:noProof/>
                <w:webHidden/>
              </w:rPr>
              <w:instrText xml:space="preserve"> PAGEREF _Toc484783971 \h </w:instrText>
            </w:r>
            <w:r>
              <w:rPr>
                <w:noProof/>
                <w:webHidden/>
              </w:rPr>
            </w:r>
          </w:ins>
          <w:r>
            <w:rPr>
              <w:noProof/>
              <w:webHidden/>
            </w:rPr>
            <w:fldChar w:fldCharType="separate"/>
          </w:r>
          <w:ins w:id="20" w:author="Eric Sanner" w:date="2017-06-09T15:03:00Z">
            <w:r>
              <w:rPr>
                <w:noProof/>
                <w:webHidden/>
              </w:rPr>
              <w:t>15</w:t>
            </w:r>
            <w:r>
              <w:rPr>
                <w:noProof/>
                <w:webHidden/>
              </w:rPr>
              <w:fldChar w:fldCharType="end"/>
            </w:r>
            <w:r w:rsidRPr="004D0DCC">
              <w:rPr>
                <w:rStyle w:val="Hyperlink"/>
                <w:noProof/>
              </w:rPr>
              <w:fldChar w:fldCharType="end"/>
            </w:r>
          </w:ins>
        </w:p>
        <w:p w14:paraId="36C5F639" w14:textId="77777777" w:rsidR="00270C27" w:rsidRDefault="00270C27">
          <w:pPr>
            <w:pStyle w:val="TOC3"/>
            <w:rPr>
              <w:ins w:id="21" w:author="Eric Sanner" w:date="2017-06-09T15:03:00Z"/>
              <w:rFonts w:eastAsiaTheme="minorEastAsia"/>
              <w:noProof/>
            </w:rPr>
          </w:pPr>
          <w:ins w:id="22" w:author="Eric Sanner" w:date="2017-06-09T15:03:00Z">
            <w:r w:rsidRPr="004D0DCC">
              <w:rPr>
                <w:rStyle w:val="Hyperlink"/>
                <w:noProof/>
              </w:rPr>
              <w:fldChar w:fldCharType="begin"/>
            </w:r>
            <w:r w:rsidRPr="004D0DCC">
              <w:rPr>
                <w:rStyle w:val="Hyperlink"/>
                <w:noProof/>
              </w:rPr>
              <w:instrText xml:space="preserve"> </w:instrText>
            </w:r>
            <w:r>
              <w:rPr>
                <w:noProof/>
              </w:rPr>
              <w:instrText>HYPERLINK \l "_Toc484783972"</w:instrText>
            </w:r>
            <w:r w:rsidRPr="004D0DCC">
              <w:rPr>
                <w:rStyle w:val="Hyperlink"/>
                <w:noProof/>
              </w:rPr>
              <w:instrText xml:space="preserve"> </w:instrText>
            </w:r>
            <w:r w:rsidRPr="004D0DCC">
              <w:rPr>
                <w:rStyle w:val="Hyperlink"/>
                <w:noProof/>
              </w:rPr>
            </w:r>
            <w:r w:rsidRPr="004D0DCC">
              <w:rPr>
                <w:rStyle w:val="Hyperlink"/>
                <w:noProof/>
              </w:rPr>
              <w:fldChar w:fldCharType="separate"/>
            </w:r>
            <w:r w:rsidRPr="004D0DCC">
              <w:rPr>
                <w:rStyle w:val="Hyperlink"/>
                <w:noProof/>
              </w:rPr>
              <w:t>Update your module to allow editing using the Experience Editor (Visual Studio)</w:t>
            </w:r>
            <w:r>
              <w:rPr>
                <w:noProof/>
                <w:webHidden/>
              </w:rPr>
              <w:tab/>
            </w:r>
            <w:r>
              <w:rPr>
                <w:noProof/>
                <w:webHidden/>
              </w:rPr>
              <w:fldChar w:fldCharType="begin"/>
            </w:r>
            <w:r>
              <w:rPr>
                <w:noProof/>
                <w:webHidden/>
              </w:rPr>
              <w:instrText xml:space="preserve"> PAGEREF _Toc484783972 \h </w:instrText>
            </w:r>
            <w:r>
              <w:rPr>
                <w:noProof/>
                <w:webHidden/>
              </w:rPr>
            </w:r>
          </w:ins>
          <w:r>
            <w:rPr>
              <w:noProof/>
              <w:webHidden/>
            </w:rPr>
            <w:fldChar w:fldCharType="separate"/>
          </w:r>
          <w:ins w:id="23" w:author="Eric Sanner" w:date="2017-06-09T15:03:00Z">
            <w:r>
              <w:rPr>
                <w:noProof/>
                <w:webHidden/>
              </w:rPr>
              <w:t>15</w:t>
            </w:r>
            <w:r>
              <w:rPr>
                <w:noProof/>
                <w:webHidden/>
              </w:rPr>
              <w:fldChar w:fldCharType="end"/>
            </w:r>
            <w:r w:rsidRPr="004D0DCC">
              <w:rPr>
                <w:rStyle w:val="Hyperlink"/>
                <w:noProof/>
              </w:rPr>
              <w:fldChar w:fldCharType="end"/>
            </w:r>
          </w:ins>
        </w:p>
        <w:p w14:paraId="6383ABC4" w14:textId="77777777" w:rsidR="00270C27" w:rsidRDefault="00270C27">
          <w:pPr>
            <w:pStyle w:val="TOC3"/>
            <w:rPr>
              <w:ins w:id="24" w:author="Eric Sanner" w:date="2017-06-09T15:03:00Z"/>
              <w:rFonts w:eastAsiaTheme="minorEastAsia"/>
              <w:noProof/>
            </w:rPr>
          </w:pPr>
          <w:ins w:id="25" w:author="Eric Sanner" w:date="2017-06-09T15:03:00Z">
            <w:r w:rsidRPr="004D0DCC">
              <w:rPr>
                <w:rStyle w:val="Hyperlink"/>
                <w:noProof/>
              </w:rPr>
              <w:fldChar w:fldCharType="begin"/>
            </w:r>
            <w:r w:rsidRPr="004D0DCC">
              <w:rPr>
                <w:rStyle w:val="Hyperlink"/>
                <w:noProof/>
              </w:rPr>
              <w:instrText xml:space="preserve"> </w:instrText>
            </w:r>
            <w:r>
              <w:rPr>
                <w:noProof/>
              </w:rPr>
              <w:instrText>HYPERLINK \l "_Toc484783973"</w:instrText>
            </w:r>
            <w:r w:rsidRPr="004D0DCC">
              <w:rPr>
                <w:rStyle w:val="Hyperlink"/>
                <w:noProof/>
              </w:rPr>
              <w:instrText xml:space="preserve"> </w:instrText>
            </w:r>
            <w:r w:rsidRPr="004D0DCC">
              <w:rPr>
                <w:rStyle w:val="Hyperlink"/>
                <w:noProof/>
              </w:rPr>
            </w:r>
            <w:r w:rsidRPr="004D0DCC">
              <w:rPr>
                <w:rStyle w:val="Hyperlink"/>
                <w:noProof/>
              </w:rPr>
              <w:fldChar w:fldCharType="separate"/>
            </w:r>
            <w:r w:rsidRPr="004D0DCC">
              <w:rPr>
                <w:rStyle w:val="Hyperlink"/>
                <w:noProof/>
              </w:rPr>
              <w:t>Editing content using the Experience Editor (Sitecore)</w:t>
            </w:r>
            <w:r>
              <w:rPr>
                <w:noProof/>
                <w:webHidden/>
              </w:rPr>
              <w:tab/>
            </w:r>
            <w:r>
              <w:rPr>
                <w:noProof/>
                <w:webHidden/>
              </w:rPr>
              <w:fldChar w:fldCharType="begin"/>
            </w:r>
            <w:r>
              <w:rPr>
                <w:noProof/>
                <w:webHidden/>
              </w:rPr>
              <w:instrText xml:space="preserve"> PAGEREF _Toc484783973 \h </w:instrText>
            </w:r>
            <w:r>
              <w:rPr>
                <w:noProof/>
                <w:webHidden/>
              </w:rPr>
            </w:r>
          </w:ins>
          <w:r>
            <w:rPr>
              <w:noProof/>
              <w:webHidden/>
            </w:rPr>
            <w:fldChar w:fldCharType="separate"/>
          </w:r>
          <w:ins w:id="26" w:author="Eric Sanner" w:date="2017-06-09T15:03:00Z">
            <w:r>
              <w:rPr>
                <w:noProof/>
                <w:webHidden/>
              </w:rPr>
              <w:t>16</w:t>
            </w:r>
            <w:r>
              <w:rPr>
                <w:noProof/>
                <w:webHidden/>
              </w:rPr>
              <w:fldChar w:fldCharType="end"/>
            </w:r>
            <w:r w:rsidRPr="004D0DCC">
              <w:rPr>
                <w:rStyle w:val="Hyperlink"/>
                <w:noProof/>
              </w:rPr>
              <w:fldChar w:fldCharType="end"/>
            </w:r>
          </w:ins>
        </w:p>
        <w:p w14:paraId="4D616DD9" w14:textId="77777777" w:rsidR="00270C27" w:rsidRDefault="00270C27">
          <w:pPr>
            <w:pStyle w:val="TOC3"/>
            <w:rPr>
              <w:ins w:id="27" w:author="Eric Sanner" w:date="2017-06-09T15:03:00Z"/>
              <w:rFonts w:eastAsiaTheme="minorEastAsia"/>
              <w:noProof/>
            </w:rPr>
          </w:pPr>
          <w:ins w:id="28" w:author="Eric Sanner" w:date="2017-06-09T15:03:00Z">
            <w:r w:rsidRPr="004D0DCC">
              <w:rPr>
                <w:rStyle w:val="Hyperlink"/>
                <w:noProof/>
              </w:rPr>
              <w:fldChar w:fldCharType="begin"/>
            </w:r>
            <w:r w:rsidRPr="004D0DCC">
              <w:rPr>
                <w:rStyle w:val="Hyperlink"/>
                <w:noProof/>
              </w:rPr>
              <w:instrText xml:space="preserve"> </w:instrText>
            </w:r>
            <w:r>
              <w:rPr>
                <w:noProof/>
              </w:rPr>
              <w:instrText>HYPERLINK \l "_Toc484783974"</w:instrText>
            </w:r>
            <w:r w:rsidRPr="004D0DCC">
              <w:rPr>
                <w:rStyle w:val="Hyperlink"/>
                <w:noProof/>
              </w:rPr>
              <w:instrText xml:space="preserve"> </w:instrText>
            </w:r>
            <w:r w:rsidRPr="004D0DCC">
              <w:rPr>
                <w:rStyle w:val="Hyperlink"/>
                <w:noProof/>
              </w:rPr>
            </w:r>
            <w:r w:rsidRPr="004D0DCC">
              <w:rPr>
                <w:rStyle w:val="Hyperlink"/>
                <w:noProof/>
              </w:rPr>
              <w:fldChar w:fldCharType="separate"/>
            </w:r>
            <w:r w:rsidRPr="004D0DCC">
              <w:rPr>
                <w:rStyle w:val="Hyperlink"/>
                <w:noProof/>
              </w:rPr>
              <w:t>Adding modules to a page using the Experience Editor (Sitecore)</w:t>
            </w:r>
            <w:r>
              <w:rPr>
                <w:noProof/>
                <w:webHidden/>
              </w:rPr>
              <w:tab/>
            </w:r>
            <w:r>
              <w:rPr>
                <w:noProof/>
                <w:webHidden/>
              </w:rPr>
              <w:fldChar w:fldCharType="begin"/>
            </w:r>
            <w:r>
              <w:rPr>
                <w:noProof/>
                <w:webHidden/>
              </w:rPr>
              <w:instrText xml:space="preserve"> PAGEREF _Toc484783974 \h </w:instrText>
            </w:r>
            <w:r>
              <w:rPr>
                <w:noProof/>
                <w:webHidden/>
              </w:rPr>
            </w:r>
          </w:ins>
          <w:r>
            <w:rPr>
              <w:noProof/>
              <w:webHidden/>
            </w:rPr>
            <w:fldChar w:fldCharType="separate"/>
          </w:r>
          <w:ins w:id="29" w:author="Eric Sanner" w:date="2017-06-09T15:03:00Z">
            <w:r>
              <w:rPr>
                <w:noProof/>
                <w:webHidden/>
              </w:rPr>
              <w:t>17</w:t>
            </w:r>
            <w:r>
              <w:rPr>
                <w:noProof/>
                <w:webHidden/>
              </w:rPr>
              <w:fldChar w:fldCharType="end"/>
            </w:r>
            <w:r w:rsidRPr="004D0DCC">
              <w:rPr>
                <w:rStyle w:val="Hyperlink"/>
                <w:noProof/>
              </w:rPr>
              <w:fldChar w:fldCharType="end"/>
            </w:r>
          </w:ins>
        </w:p>
        <w:p w14:paraId="2DBFEA09" w14:textId="77777777" w:rsidR="00270C27" w:rsidRDefault="00270C27">
          <w:pPr>
            <w:pStyle w:val="TOC3"/>
            <w:rPr>
              <w:ins w:id="30" w:author="Eric Sanner" w:date="2017-06-09T15:03:00Z"/>
              <w:rFonts w:eastAsiaTheme="minorEastAsia"/>
              <w:noProof/>
            </w:rPr>
          </w:pPr>
          <w:ins w:id="31" w:author="Eric Sanner" w:date="2017-06-09T15:03:00Z">
            <w:r w:rsidRPr="004D0DCC">
              <w:rPr>
                <w:rStyle w:val="Hyperlink"/>
                <w:noProof/>
              </w:rPr>
              <w:fldChar w:fldCharType="begin"/>
            </w:r>
            <w:r w:rsidRPr="004D0DCC">
              <w:rPr>
                <w:rStyle w:val="Hyperlink"/>
                <w:noProof/>
              </w:rPr>
              <w:instrText xml:space="preserve"> </w:instrText>
            </w:r>
            <w:r>
              <w:rPr>
                <w:noProof/>
              </w:rPr>
              <w:instrText>HYPERLINK \l "_Toc484783975"</w:instrText>
            </w:r>
            <w:r w:rsidRPr="004D0DCC">
              <w:rPr>
                <w:rStyle w:val="Hyperlink"/>
                <w:noProof/>
              </w:rPr>
              <w:instrText xml:space="preserve"> </w:instrText>
            </w:r>
            <w:r w:rsidRPr="004D0DCC">
              <w:rPr>
                <w:rStyle w:val="Hyperlink"/>
                <w:noProof/>
              </w:rPr>
            </w:r>
            <w:r w:rsidRPr="004D0DCC">
              <w:rPr>
                <w:rStyle w:val="Hyperlink"/>
                <w:noProof/>
              </w:rPr>
              <w:fldChar w:fldCharType="separate"/>
            </w:r>
            <w:r w:rsidRPr="004D0DCC">
              <w:rPr>
                <w:rStyle w:val="Hyperlink"/>
                <w:noProof/>
              </w:rPr>
              <w:t>Food for thought</w:t>
            </w:r>
            <w:r>
              <w:rPr>
                <w:noProof/>
                <w:webHidden/>
              </w:rPr>
              <w:tab/>
            </w:r>
            <w:r>
              <w:rPr>
                <w:noProof/>
                <w:webHidden/>
              </w:rPr>
              <w:fldChar w:fldCharType="begin"/>
            </w:r>
            <w:r>
              <w:rPr>
                <w:noProof/>
                <w:webHidden/>
              </w:rPr>
              <w:instrText xml:space="preserve"> PAGEREF _Toc484783975 \h </w:instrText>
            </w:r>
            <w:r>
              <w:rPr>
                <w:noProof/>
                <w:webHidden/>
              </w:rPr>
            </w:r>
          </w:ins>
          <w:r>
            <w:rPr>
              <w:noProof/>
              <w:webHidden/>
            </w:rPr>
            <w:fldChar w:fldCharType="separate"/>
          </w:r>
          <w:ins w:id="32" w:author="Eric Sanner" w:date="2017-06-09T15:03:00Z">
            <w:r>
              <w:rPr>
                <w:noProof/>
                <w:webHidden/>
              </w:rPr>
              <w:t>17</w:t>
            </w:r>
            <w:r>
              <w:rPr>
                <w:noProof/>
                <w:webHidden/>
              </w:rPr>
              <w:fldChar w:fldCharType="end"/>
            </w:r>
            <w:r w:rsidRPr="004D0DCC">
              <w:rPr>
                <w:rStyle w:val="Hyperlink"/>
                <w:noProof/>
              </w:rPr>
              <w:fldChar w:fldCharType="end"/>
            </w:r>
          </w:ins>
        </w:p>
        <w:p w14:paraId="36822AB2" w14:textId="77777777" w:rsidR="00270C27" w:rsidRDefault="00270C27">
          <w:pPr>
            <w:pStyle w:val="TOC1"/>
            <w:rPr>
              <w:ins w:id="33" w:author="Eric Sanner" w:date="2017-06-09T15:03:00Z"/>
              <w:rFonts w:eastAsiaTheme="minorEastAsia"/>
              <w:noProof/>
            </w:rPr>
          </w:pPr>
          <w:ins w:id="34" w:author="Eric Sanner" w:date="2017-06-09T15:03:00Z">
            <w:r w:rsidRPr="004D0DCC">
              <w:rPr>
                <w:rStyle w:val="Hyperlink"/>
                <w:noProof/>
              </w:rPr>
              <w:fldChar w:fldCharType="begin"/>
            </w:r>
            <w:r w:rsidRPr="004D0DCC">
              <w:rPr>
                <w:rStyle w:val="Hyperlink"/>
                <w:noProof/>
              </w:rPr>
              <w:instrText xml:space="preserve"> </w:instrText>
            </w:r>
            <w:r>
              <w:rPr>
                <w:noProof/>
              </w:rPr>
              <w:instrText>HYPERLINK \l "_Toc484783976"</w:instrText>
            </w:r>
            <w:r w:rsidRPr="004D0DCC">
              <w:rPr>
                <w:rStyle w:val="Hyperlink"/>
                <w:noProof/>
              </w:rPr>
              <w:instrText xml:space="preserve"> </w:instrText>
            </w:r>
            <w:r w:rsidRPr="004D0DCC">
              <w:rPr>
                <w:rStyle w:val="Hyperlink"/>
                <w:noProof/>
              </w:rPr>
            </w:r>
            <w:r w:rsidRPr="004D0DCC">
              <w:rPr>
                <w:rStyle w:val="Hyperlink"/>
                <w:noProof/>
              </w:rPr>
              <w:fldChar w:fldCharType="separate"/>
            </w:r>
            <w:r w:rsidRPr="004D0DCC">
              <w:rPr>
                <w:rStyle w:val="Hyperlink"/>
                <w:noProof/>
              </w:rPr>
              <w:t>Troubleshooting</w:t>
            </w:r>
            <w:r>
              <w:rPr>
                <w:noProof/>
                <w:webHidden/>
              </w:rPr>
              <w:tab/>
            </w:r>
            <w:r>
              <w:rPr>
                <w:noProof/>
                <w:webHidden/>
              </w:rPr>
              <w:fldChar w:fldCharType="begin"/>
            </w:r>
            <w:r>
              <w:rPr>
                <w:noProof/>
                <w:webHidden/>
              </w:rPr>
              <w:instrText xml:space="preserve"> PAGEREF _Toc484783976 \h </w:instrText>
            </w:r>
            <w:r>
              <w:rPr>
                <w:noProof/>
                <w:webHidden/>
              </w:rPr>
            </w:r>
          </w:ins>
          <w:r>
            <w:rPr>
              <w:noProof/>
              <w:webHidden/>
            </w:rPr>
            <w:fldChar w:fldCharType="separate"/>
          </w:r>
          <w:ins w:id="35" w:author="Eric Sanner" w:date="2017-06-09T15:03:00Z">
            <w:r>
              <w:rPr>
                <w:noProof/>
                <w:webHidden/>
              </w:rPr>
              <w:t>18</w:t>
            </w:r>
            <w:r>
              <w:rPr>
                <w:noProof/>
                <w:webHidden/>
              </w:rPr>
              <w:fldChar w:fldCharType="end"/>
            </w:r>
            <w:r w:rsidRPr="004D0DCC">
              <w:rPr>
                <w:rStyle w:val="Hyperlink"/>
                <w:noProof/>
              </w:rPr>
              <w:fldChar w:fldCharType="end"/>
            </w:r>
          </w:ins>
        </w:p>
        <w:p w14:paraId="3AACB6D2" w14:textId="77777777" w:rsidR="00270C27" w:rsidRDefault="00270C27">
          <w:pPr>
            <w:pStyle w:val="TOC3"/>
            <w:rPr>
              <w:ins w:id="36" w:author="Eric Sanner" w:date="2017-06-09T15:03:00Z"/>
              <w:rFonts w:eastAsiaTheme="minorEastAsia"/>
              <w:noProof/>
            </w:rPr>
          </w:pPr>
          <w:ins w:id="37" w:author="Eric Sanner" w:date="2017-06-09T15:03:00Z">
            <w:r w:rsidRPr="004D0DCC">
              <w:rPr>
                <w:rStyle w:val="Hyperlink"/>
                <w:noProof/>
              </w:rPr>
              <w:fldChar w:fldCharType="begin"/>
            </w:r>
            <w:r w:rsidRPr="004D0DCC">
              <w:rPr>
                <w:rStyle w:val="Hyperlink"/>
                <w:noProof/>
              </w:rPr>
              <w:instrText xml:space="preserve"> </w:instrText>
            </w:r>
            <w:r>
              <w:rPr>
                <w:noProof/>
              </w:rPr>
              <w:instrText>HYPERLINK \l "_Toc484783977"</w:instrText>
            </w:r>
            <w:r w:rsidRPr="004D0DCC">
              <w:rPr>
                <w:rStyle w:val="Hyperlink"/>
                <w:noProof/>
              </w:rPr>
              <w:instrText xml:space="preserve"> </w:instrText>
            </w:r>
            <w:r w:rsidRPr="004D0DCC">
              <w:rPr>
                <w:rStyle w:val="Hyperlink"/>
                <w:noProof/>
              </w:rPr>
            </w:r>
            <w:r w:rsidRPr="004D0DCC">
              <w:rPr>
                <w:rStyle w:val="Hyperlink"/>
                <w:noProof/>
              </w:rPr>
              <w:fldChar w:fldCharType="separate"/>
            </w:r>
            <w:r w:rsidRPr="004D0DCC">
              <w:rPr>
                <w:rStyle w:val="Hyperlink"/>
                <w:noProof/>
              </w:rPr>
              <w:t>Problem: Cannot build solution.  Invalid reference error.</w:t>
            </w:r>
            <w:r>
              <w:rPr>
                <w:noProof/>
                <w:webHidden/>
              </w:rPr>
              <w:tab/>
            </w:r>
            <w:r>
              <w:rPr>
                <w:noProof/>
                <w:webHidden/>
              </w:rPr>
              <w:fldChar w:fldCharType="begin"/>
            </w:r>
            <w:r>
              <w:rPr>
                <w:noProof/>
                <w:webHidden/>
              </w:rPr>
              <w:instrText xml:space="preserve"> PAGEREF _Toc484783977 \h </w:instrText>
            </w:r>
            <w:r>
              <w:rPr>
                <w:noProof/>
                <w:webHidden/>
              </w:rPr>
            </w:r>
          </w:ins>
          <w:r>
            <w:rPr>
              <w:noProof/>
              <w:webHidden/>
            </w:rPr>
            <w:fldChar w:fldCharType="separate"/>
          </w:r>
          <w:ins w:id="38" w:author="Eric Sanner" w:date="2017-06-09T15:03:00Z">
            <w:r>
              <w:rPr>
                <w:noProof/>
                <w:webHidden/>
              </w:rPr>
              <w:t>18</w:t>
            </w:r>
            <w:r>
              <w:rPr>
                <w:noProof/>
                <w:webHidden/>
              </w:rPr>
              <w:fldChar w:fldCharType="end"/>
            </w:r>
            <w:r w:rsidRPr="004D0DCC">
              <w:rPr>
                <w:rStyle w:val="Hyperlink"/>
                <w:noProof/>
              </w:rPr>
              <w:fldChar w:fldCharType="end"/>
            </w:r>
          </w:ins>
        </w:p>
        <w:p w14:paraId="0EEE6D0F" w14:textId="77777777" w:rsidR="00270C27" w:rsidRDefault="00270C27">
          <w:pPr>
            <w:pStyle w:val="TOC3"/>
            <w:rPr>
              <w:ins w:id="39" w:author="Eric Sanner" w:date="2017-06-09T15:03:00Z"/>
              <w:rFonts w:eastAsiaTheme="minorEastAsia"/>
              <w:noProof/>
            </w:rPr>
          </w:pPr>
          <w:ins w:id="40" w:author="Eric Sanner" w:date="2017-06-09T15:03:00Z">
            <w:r w:rsidRPr="004D0DCC">
              <w:rPr>
                <w:rStyle w:val="Hyperlink"/>
                <w:noProof/>
              </w:rPr>
              <w:fldChar w:fldCharType="begin"/>
            </w:r>
            <w:r w:rsidRPr="004D0DCC">
              <w:rPr>
                <w:rStyle w:val="Hyperlink"/>
                <w:noProof/>
              </w:rPr>
              <w:instrText xml:space="preserve"> </w:instrText>
            </w:r>
            <w:r>
              <w:rPr>
                <w:noProof/>
              </w:rPr>
              <w:instrText>HYPERLINK \l "_Toc484783978"</w:instrText>
            </w:r>
            <w:r w:rsidRPr="004D0DCC">
              <w:rPr>
                <w:rStyle w:val="Hyperlink"/>
                <w:noProof/>
              </w:rPr>
              <w:instrText xml:space="preserve"> </w:instrText>
            </w:r>
            <w:r w:rsidRPr="004D0DCC">
              <w:rPr>
                <w:rStyle w:val="Hyperlink"/>
                <w:noProof/>
              </w:rPr>
            </w:r>
            <w:r w:rsidRPr="004D0DCC">
              <w:rPr>
                <w:rStyle w:val="Hyperlink"/>
                <w:noProof/>
              </w:rPr>
              <w:fldChar w:fldCharType="separate"/>
            </w:r>
            <w:r w:rsidRPr="004D0DCC">
              <w:rPr>
                <w:rStyle w:val="Hyperlink"/>
                <w:noProof/>
              </w:rPr>
              <w:t>Problem: Error loading assembly when viewing site.</w:t>
            </w:r>
            <w:r>
              <w:rPr>
                <w:noProof/>
                <w:webHidden/>
              </w:rPr>
              <w:tab/>
            </w:r>
            <w:r>
              <w:rPr>
                <w:noProof/>
                <w:webHidden/>
              </w:rPr>
              <w:fldChar w:fldCharType="begin"/>
            </w:r>
            <w:r>
              <w:rPr>
                <w:noProof/>
                <w:webHidden/>
              </w:rPr>
              <w:instrText xml:space="preserve"> PAGEREF _Toc484783978 \h </w:instrText>
            </w:r>
            <w:r>
              <w:rPr>
                <w:noProof/>
                <w:webHidden/>
              </w:rPr>
            </w:r>
          </w:ins>
          <w:r>
            <w:rPr>
              <w:noProof/>
              <w:webHidden/>
            </w:rPr>
            <w:fldChar w:fldCharType="separate"/>
          </w:r>
          <w:ins w:id="41" w:author="Eric Sanner" w:date="2017-06-09T15:03:00Z">
            <w:r>
              <w:rPr>
                <w:noProof/>
                <w:webHidden/>
              </w:rPr>
              <w:t>18</w:t>
            </w:r>
            <w:r>
              <w:rPr>
                <w:noProof/>
                <w:webHidden/>
              </w:rPr>
              <w:fldChar w:fldCharType="end"/>
            </w:r>
            <w:r w:rsidRPr="004D0DCC">
              <w:rPr>
                <w:rStyle w:val="Hyperlink"/>
                <w:noProof/>
              </w:rPr>
              <w:fldChar w:fldCharType="end"/>
            </w:r>
          </w:ins>
        </w:p>
        <w:p w14:paraId="6BDA98F6" w14:textId="77777777" w:rsidR="00270C27" w:rsidRDefault="00270C27">
          <w:pPr>
            <w:pStyle w:val="TOC3"/>
            <w:rPr>
              <w:ins w:id="42" w:author="Eric Sanner" w:date="2017-06-09T15:03:00Z"/>
              <w:rFonts w:eastAsiaTheme="minorEastAsia"/>
              <w:noProof/>
            </w:rPr>
          </w:pPr>
          <w:ins w:id="43" w:author="Eric Sanner" w:date="2017-06-09T15:03:00Z">
            <w:r w:rsidRPr="004D0DCC">
              <w:rPr>
                <w:rStyle w:val="Hyperlink"/>
                <w:noProof/>
              </w:rPr>
              <w:fldChar w:fldCharType="begin"/>
            </w:r>
            <w:r w:rsidRPr="004D0DCC">
              <w:rPr>
                <w:rStyle w:val="Hyperlink"/>
                <w:noProof/>
              </w:rPr>
              <w:instrText xml:space="preserve"> </w:instrText>
            </w:r>
            <w:r>
              <w:rPr>
                <w:noProof/>
              </w:rPr>
              <w:instrText>HYPERLINK \l "_Toc484783979"</w:instrText>
            </w:r>
            <w:r w:rsidRPr="004D0DCC">
              <w:rPr>
                <w:rStyle w:val="Hyperlink"/>
                <w:noProof/>
              </w:rPr>
              <w:instrText xml:space="preserve"> </w:instrText>
            </w:r>
            <w:r w:rsidRPr="004D0DCC">
              <w:rPr>
                <w:rStyle w:val="Hyperlink"/>
                <w:noProof/>
              </w:rPr>
            </w:r>
            <w:r w:rsidRPr="004D0DCC">
              <w:rPr>
                <w:rStyle w:val="Hyperlink"/>
                <w:noProof/>
              </w:rPr>
              <w:fldChar w:fldCharType="separate"/>
            </w:r>
            <w:r w:rsidRPr="004D0DCC">
              <w:rPr>
                <w:rStyle w:val="Hyperlink"/>
                <w:noProof/>
              </w:rPr>
              <w:t>Problem:  xDB or analytics error</w:t>
            </w:r>
            <w:r>
              <w:rPr>
                <w:noProof/>
                <w:webHidden/>
              </w:rPr>
              <w:tab/>
            </w:r>
            <w:r>
              <w:rPr>
                <w:noProof/>
                <w:webHidden/>
              </w:rPr>
              <w:fldChar w:fldCharType="begin"/>
            </w:r>
            <w:r>
              <w:rPr>
                <w:noProof/>
                <w:webHidden/>
              </w:rPr>
              <w:instrText xml:space="preserve"> PAGEREF _Toc484783979 \h </w:instrText>
            </w:r>
            <w:r>
              <w:rPr>
                <w:noProof/>
                <w:webHidden/>
              </w:rPr>
            </w:r>
          </w:ins>
          <w:r>
            <w:rPr>
              <w:noProof/>
              <w:webHidden/>
            </w:rPr>
            <w:fldChar w:fldCharType="separate"/>
          </w:r>
          <w:ins w:id="44" w:author="Eric Sanner" w:date="2017-06-09T15:03:00Z">
            <w:r>
              <w:rPr>
                <w:noProof/>
                <w:webHidden/>
              </w:rPr>
              <w:t>18</w:t>
            </w:r>
            <w:r>
              <w:rPr>
                <w:noProof/>
                <w:webHidden/>
              </w:rPr>
              <w:fldChar w:fldCharType="end"/>
            </w:r>
            <w:r w:rsidRPr="004D0DCC">
              <w:rPr>
                <w:rStyle w:val="Hyperlink"/>
                <w:noProof/>
              </w:rPr>
              <w:fldChar w:fldCharType="end"/>
            </w:r>
          </w:ins>
        </w:p>
        <w:p w14:paraId="3C2AFE44" w14:textId="77777777" w:rsidR="00270C27" w:rsidRDefault="00270C27">
          <w:pPr>
            <w:pStyle w:val="TOC3"/>
            <w:rPr>
              <w:ins w:id="45" w:author="Eric Sanner" w:date="2017-06-09T15:03:00Z"/>
              <w:rFonts w:eastAsiaTheme="minorEastAsia"/>
              <w:noProof/>
            </w:rPr>
          </w:pPr>
          <w:ins w:id="46" w:author="Eric Sanner" w:date="2017-06-09T15:03:00Z">
            <w:r w:rsidRPr="004D0DCC">
              <w:rPr>
                <w:rStyle w:val="Hyperlink"/>
                <w:noProof/>
              </w:rPr>
              <w:fldChar w:fldCharType="begin"/>
            </w:r>
            <w:r w:rsidRPr="004D0DCC">
              <w:rPr>
                <w:rStyle w:val="Hyperlink"/>
                <w:noProof/>
              </w:rPr>
              <w:instrText xml:space="preserve"> </w:instrText>
            </w:r>
            <w:r>
              <w:rPr>
                <w:noProof/>
              </w:rPr>
              <w:instrText>HYPERLINK \l "_Toc484783980"</w:instrText>
            </w:r>
            <w:r w:rsidRPr="004D0DCC">
              <w:rPr>
                <w:rStyle w:val="Hyperlink"/>
                <w:noProof/>
              </w:rPr>
              <w:instrText xml:space="preserve"> </w:instrText>
            </w:r>
            <w:r w:rsidRPr="004D0DCC">
              <w:rPr>
                <w:rStyle w:val="Hyperlink"/>
                <w:noProof/>
              </w:rPr>
            </w:r>
            <w:r w:rsidRPr="004D0DCC">
              <w:rPr>
                <w:rStyle w:val="Hyperlink"/>
                <w:noProof/>
              </w:rPr>
              <w:fldChar w:fldCharType="separate"/>
            </w:r>
            <w:r w:rsidRPr="004D0DCC">
              <w:rPr>
                <w:rStyle w:val="Hyperlink"/>
                <w:rFonts w:eastAsia="Calibri"/>
                <w:noProof/>
              </w:rPr>
              <w:t>Problem: Permission Errors</w:t>
            </w:r>
            <w:r>
              <w:rPr>
                <w:noProof/>
                <w:webHidden/>
              </w:rPr>
              <w:tab/>
            </w:r>
            <w:r>
              <w:rPr>
                <w:noProof/>
                <w:webHidden/>
              </w:rPr>
              <w:fldChar w:fldCharType="begin"/>
            </w:r>
            <w:r>
              <w:rPr>
                <w:noProof/>
                <w:webHidden/>
              </w:rPr>
              <w:instrText xml:space="preserve"> PAGEREF _Toc484783980 \h </w:instrText>
            </w:r>
            <w:r>
              <w:rPr>
                <w:noProof/>
                <w:webHidden/>
              </w:rPr>
            </w:r>
          </w:ins>
          <w:r>
            <w:rPr>
              <w:noProof/>
              <w:webHidden/>
            </w:rPr>
            <w:fldChar w:fldCharType="separate"/>
          </w:r>
          <w:ins w:id="47" w:author="Eric Sanner" w:date="2017-06-09T15:03:00Z">
            <w:r>
              <w:rPr>
                <w:noProof/>
                <w:webHidden/>
              </w:rPr>
              <w:t>19</w:t>
            </w:r>
            <w:r>
              <w:rPr>
                <w:noProof/>
                <w:webHidden/>
              </w:rPr>
              <w:fldChar w:fldCharType="end"/>
            </w:r>
            <w:r w:rsidRPr="004D0DCC">
              <w:rPr>
                <w:rStyle w:val="Hyperlink"/>
                <w:noProof/>
              </w:rPr>
              <w:fldChar w:fldCharType="end"/>
            </w:r>
          </w:ins>
        </w:p>
        <w:p w14:paraId="58695BEE" w14:textId="77777777" w:rsidR="00270C27" w:rsidRDefault="00270C27">
          <w:pPr>
            <w:pStyle w:val="TOC3"/>
            <w:rPr>
              <w:ins w:id="48" w:author="Eric Sanner" w:date="2017-06-09T15:03:00Z"/>
              <w:rFonts w:eastAsiaTheme="minorEastAsia"/>
              <w:noProof/>
            </w:rPr>
          </w:pPr>
          <w:ins w:id="49" w:author="Eric Sanner" w:date="2017-06-09T15:03:00Z">
            <w:r w:rsidRPr="004D0DCC">
              <w:rPr>
                <w:rStyle w:val="Hyperlink"/>
                <w:noProof/>
              </w:rPr>
              <w:fldChar w:fldCharType="begin"/>
            </w:r>
            <w:r w:rsidRPr="004D0DCC">
              <w:rPr>
                <w:rStyle w:val="Hyperlink"/>
                <w:noProof/>
              </w:rPr>
              <w:instrText xml:space="preserve"> </w:instrText>
            </w:r>
            <w:r>
              <w:rPr>
                <w:noProof/>
              </w:rPr>
              <w:instrText>HYPERLINK \l "_Toc484783981"</w:instrText>
            </w:r>
            <w:r w:rsidRPr="004D0DCC">
              <w:rPr>
                <w:rStyle w:val="Hyperlink"/>
                <w:noProof/>
              </w:rPr>
              <w:instrText xml:space="preserve"> </w:instrText>
            </w:r>
            <w:r w:rsidRPr="004D0DCC">
              <w:rPr>
                <w:rStyle w:val="Hyperlink"/>
                <w:noProof/>
              </w:rPr>
            </w:r>
            <w:r w:rsidRPr="004D0DCC">
              <w:rPr>
                <w:rStyle w:val="Hyperlink"/>
                <w:noProof/>
              </w:rPr>
              <w:fldChar w:fldCharType="separate"/>
            </w:r>
            <w:r w:rsidRPr="004D0DCC">
              <w:rPr>
                <w:rStyle w:val="Hyperlink"/>
                <w:rFonts w:eastAsia="Calibri"/>
                <w:noProof/>
              </w:rPr>
              <w:t>Problem: Http error in Sitecore admin area</w:t>
            </w:r>
            <w:r>
              <w:rPr>
                <w:noProof/>
                <w:webHidden/>
              </w:rPr>
              <w:tab/>
            </w:r>
            <w:r>
              <w:rPr>
                <w:noProof/>
                <w:webHidden/>
              </w:rPr>
              <w:fldChar w:fldCharType="begin"/>
            </w:r>
            <w:r>
              <w:rPr>
                <w:noProof/>
                <w:webHidden/>
              </w:rPr>
              <w:instrText xml:space="preserve"> PAGEREF _Toc484783981 \h </w:instrText>
            </w:r>
            <w:r>
              <w:rPr>
                <w:noProof/>
                <w:webHidden/>
              </w:rPr>
            </w:r>
          </w:ins>
          <w:r>
            <w:rPr>
              <w:noProof/>
              <w:webHidden/>
            </w:rPr>
            <w:fldChar w:fldCharType="separate"/>
          </w:r>
          <w:ins w:id="50" w:author="Eric Sanner" w:date="2017-06-09T15:03:00Z">
            <w:r>
              <w:rPr>
                <w:noProof/>
                <w:webHidden/>
              </w:rPr>
              <w:t>19</w:t>
            </w:r>
            <w:r>
              <w:rPr>
                <w:noProof/>
                <w:webHidden/>
              </w:rPr>
              <w:fldChar w:fldCharType="end"/>
            </w:r>
            <w:r w:rsidRPr="004D0DCC">
              <w:rPr>
                <w:rStyle w:val="Hyperlink"/>
                <w:noProof/>
              </w:rPr>
              <w:fldChar w:fldCharType="end"/>
            </w:r>
          </w:ins>
        </w:p>
        <w:p w14:paraId="5CF8A282" w14:textId="77777777" w:rsidR="00270C27" w:rsidRDefault="00270C27">
          <w:pPr>
            <w:pStyle w:val="TOC3"/>
            <w:rPr>
              <w:ins w:id="51" w:author="Eric Sanner" w:date="2017-06-09T15:03:00Z"/>
              <w:rFonts w:eastAsiaTheme="minorEastAsia"/>
              <w:noProof/>
            </w:rPr>
          </w:pPr>
          <w:ins w:id="52" w:author="Eric Sanner" w:date="2017-06-09T15:03:00Z">
            <w:r w:rsidRPr="004D0DCC">
              <w:rPr>
                <w:rStyle w:val="Hyperlink"/>
                <w:noProof/>
              </w:rPr>
              <w:fldChar w:fldCharType="begin"/>
            </w:r>
            <w:r w:rsidRPr="004D0DCC">
              <w:rPr>
                <w:rStyle w:val="Hyperlink"/>
                <w:noProof/>
              </w:rPr>
              <w:instrText xml:space="preserve"> </w:instrText>
            </w:r>
            <w:r>
              <w:rPr>
                <w:noProof/>
              </w:rPr>
              <w:instrText>HYPERLINK \l "_Toc484783982"</w:instrText>
            </w:r>
            <w:r w:rsidRPr="004D0DCC">
              <w:rPr>
                <w:rStyle w:val="Hyperlink"/>
                <w:noProof/>
              </w:rPr>
              <w:instrText xml:space="preserve"> </w:instrText>
            </w:r>
            <w:r w:rsidRPr="004D0DCC">
              <w:rPr>
                <w:rStyle w:val="Hyperlink"/>
                <w:noProof/>
              </w:rPr>
            </w:r>
            <w:r w:rsidRPr="004D0DCC">
              <w:rPr>
                <w:rStyle w:val="Hyperlink"/>
                <w:noProof/>
              </w:rPr>
              <w:fldChar w:fldCharType="separate"/>
            </w:r>
            <w:r w:rsidRPr="004D0DCC">
              <w:rPr>
                <w:rStyle w:val="Hyperlink"/>
                <w:rFonts w:eastAsia="Calibri"/>
                <w:noProof/>
              </w:rPr>
              <w:t>Problem: Error in Experience Editor "Failed item resolve … does not contain a property that represents the item ID"</w:t>
            </w:r>
            <w:r>
              <w:rPr>
                <w:noProof/>
                <w:webHidden/>
              </w:rPr>
              <w:tab/>
            </w:r>
            <w:r>
              <w:rPr>
                <w:noProof/>
                <w:webHidden/>
              </w:rPr>
              <w:fldChar w:fldCharType="begin"/>
            </w:r>
            <w:r>
              <w:rPr>
                <w:noProof/>
                <w:webHidden/>
              </w:rPr>
              <w:instrText xml:space="preserve"> PAGEREF _Toc484783982 \h </w:instrText>
            </w:r>
            <w:r>
              <w:rPr>
                <w:noProof/>
                <w:webHidden/>
              </w:rPr>
            </w:r>
          </w:ins>
          <w:r>
            <w:rPr>
              <w:noProof/>
              <w:webHidden/>
            </w:rPr>
            <w:fldChar w:fldCharType="separate"/>
          </w:r>
          <w:ins w:id="53" w:author="Eric Sanner" w:date="2017-06-09T15:03:00Z">
            <w:r>
              <w:rPr>
                <w:noProof/>
                <w:webHidden/>
              </w:rPr>
              <w:t>19</w:t>
            </w:r>
            <w:r>
              <w:rPr>
                <w:noProof/>
                <w:webHidden/>
              </w:rPr>
              <w:fldChar w:fldCharType="end"/>
            </w:r>
            <w:r w:rsidRPr="004D0DCC">
              <w:rPr>
                <w:rStyle w:val="Hyperlink"/>
                <w:noProof/>
              </w:rPr>
              <w:fldChar w:fldCharType="end"/>
            </w:r>
          </w:ins>
        </w:p>
        <w:p w14:paraId="497F4864" w14:textId="77777777" w:rsidR="00270C27" w:rsidRDefault="00270C27">
          <w:pPr>
            <w:pStyle w:val="TOC1"/>
            <w:rPr>
              <w:ins w:id="54" w:author="Eric Sanner" w:date="2017-06-09T15:03:00Z"/>
              <w:rFonts w:eastAsiaTheme="minorEastAsia"/>
              <w:noProof/>
            </w:rPr>
          </w:pPr>
          <w:ins w:id="55" w:author="Eric Sanner" w:date="2017-06-09T15:03:00Z">
            <w:r w:rsidRPr="004D0DCC">
              <w:rPr>
                <w:rStyle w:val="Hyperlink"/>
                <w:noProof/>
              </w:rPr>
              <w:fldChar w:fldCharType="begin"/>
            </w:r>
            <w:r w:rsidRPr="004D0DCC">
              <w:rPr>
                <w:rStyle w:val="Hyperlink"/>
                <w:noProof/>
              </w:rPr>
              <w:instrText xml:space="preserve"> </w:instrText>
            </w:r>
            <w:r>
              <w:rPr>
                <w:noProof/>
              </w:rPr>
              <w:instrText>HYPERLINK \l "_Toc484783983"</w:instrText>
            </w:r>
            <w:r w:rsidRPr="004D0DCC">
              <w:rPr>
                <w:rStyle w:val="Hyperlink"/>
                <w:noProof/>
              </w:rPr>
              <w:instrText xml:space="preserve"> </w:instrText>
            </w:r>
            <w:r w:rsidRPr="004D0DCC">
              <w:rPr>
                <w:rStyle w:val="Hyperlink"/>
                <w:noProof/>
              </w:rPr>
            </w:r>
            <w:r w:rsidRPr="004D0DCC">
              <w:rPr>
                <w:rStyle w:val="Hyperlink"/>
                <w:noProof/>
              </w:rPr>
              <w:fldChar w:fldCharType="separate"/>
            </w:r>
            <w:r w:rsidRPr="004D0DCC">
              <w:rPr>
                <w:rStyle w:val="Hyperlink"/>
                <w:noProof/>
              </w:rPr>
              <w:t>Want To Learn More?</w:t>
            </w:r>
            <w:r>
              <w:rPr>
                <w:noProof/>
                <w:webHidden/>
              </w:rPr>
              <w:tab/>
            </w:r>
            <w:r>
              <w:rPr>
                <w:noProof/>
                <w:webHidden/>
              </w:rPr>
              <w:fldChar w:fldCharType="begin"/>
            </w:r>
            <w:r>
              <w:rPr>
                <w:noProof/>
                <w:webHidden/>
              </w:rPr>
              <w:instrText xml:space="preserve"> PAGEREF _Toc484783983 \h </w:instrText>
            </w:r>
            <w:r>
              <w:rPr>
                <w:noProof/>
                <w:webHidden/>
              </w:rPr>
            </w:r>
          </w:ins>
          <w:r>
            <w:rPr>
              <w:noProof/>
              <w:webHidden/>
            </w:rPr>
            <w:fldChar w:fldCharType="separate"/>
          </w:r>
          <w:ins w:id="56" w:author="Eric Sanner" w:date="2017-06-09T15:03:00Z">
            <w:r>
              <w:rPr>
                <w:noProof/>
                <w:webHidden/>
              </w:rPr>
              <w:t>20</w:t>
            </w:r>
            <w:r>
              <w:rPr>
                <w:noProof/>
                <w:webHidden/>
              </w:rPr>
              <w:fldChar w:fldCharType="end"/>
            </w:r>
            <w:r w:rsidRPr="004D0DCC">
              <w:rPr>
                <w:rStyle w:val="Hyperlink"/>
                <w:noProof/>
              </w:rPr>
              <w:fldChar w:fldCharType="end"/>
            </w:r>
          </w:ins>
        </w:p>
        <w:p w14:paraId="7A5A9554" w14:textId="0B902324" w:rsidR="002256D4" w:rsidDel="00270C27" w:rsidRDefault="002256D4">
          <w:pPr>
            <w:pStyle w:val="TOC1"/>
            <w:rPr>
              <w:del w:id="57" w:author="Eric Sanner" w:date="2017-06-09T15:03:00Z"/>
              <w:rFonts w:eastAsiaTheme="minorEastAsia"/>
              <w:noProof/>
            </w:rPr>
          </w:pPr>
          <w:del w:id="58" w:author="Eric Sanner" w:date="2017-06-09T15:03:00Z">
            <w:r w:rsidRPr="00270C27" w:rsidDel="00270C27">
              <w:rPr>
                <w:noProof/>
                <w:rPrChange w:id="59" w:author="Eric Sanner" w:date="2017-06-09T15:03:00Z">
                  <w:rPr>
                    <w:rStyle w:val="Hyperlink"/>
                    <w:noProof/>
                  </w:rPr>
                </w:rPrChange>
              </w:rPr>
              <w:delText>Getting Started</w:delText>
            </w:r>
            <w:r w:rsidDel="00270C27">
              <w:rPr>
                <w:noProof/>
                <w:webHidden/>
              </w:rPr>
              <w:tab/>
              <w:delText>3</w:delText>
            </w:r>
          </w:del>
        </w:p>
        <w:p w14:paraId="001FBB9E" w14:textId="33A0DED7" w:rsidR="002256D4" w:rsidDel="00270C27" w:rsidRDefault="002256D4">
          <w:pPr>
            <w:pStyle w:val="TOC1"/>
            <w:rPr>
              <w:del w:id="60" w:author="Eric Sanner" w:date="2017-06-09T15:03:00Z"/>
              <w:rFonts w:eastAsiaTheme="minorEastAsia"/>
              <w:noProof/>
            </w:rPr>
          </w:pPr>
          <w:del w:id="61" w:author="Eric Sanner" w:date="2017-06-09T15:03:00Z">
            <w:r w:rsidRPr="00270C27" w:rsidDel="00270C27">
              <w:rPr>
                <w:noProof/>
                <w:rPrChange w:id="62" w:author="Eric Sanner" w:date="2017-06-09T15:03:00Z">
                  <w:rPr>
                    <w:rStyle w:val="Hyperlink"/>
                    <w:noProof/>
                  </w:rPr>
                </w:rPrChange>
              </w:rPr>
              <w:delText>Introduction to Sitecore</w:delText>
            </w:r>
            <w:r w:rsidDel="00270C27">
              <w:rPr>
                <w:noProof/>
                <w:webHidden/>
              </w:rPr>
              <w:tab/>
              <w:delText>3</w:delText>
            </w:r>
          </w:del>
        </w:p>
        <w:p w14:paraId="5C6D58DD" w14:textId="3D91B1E0" w:rsidR="002256D4" w:rsidDel="00270C27" w:rsidRDefault="002256D4">
          <w:pPr>
            <w:pStyle w:val="TOC3"/>
            <w:rPr>
              <w:del w:id="63" w:author="Eric Sanner" w:date="2017-06-09T15:03:00Z"/>
              <w:rFonts w:eastAsiaTheme="minorEastAsia"/>
              <w:noProof/>
            </w:rPr>
          </w:pPr>
          <w:del w:id="64" w:author="Eric Sanner" w:date="2017-06-09T15:03:00Z">
            <w:r w:rsidRPr="00270C27" w:rsidDel="00270C27">
              <w:rPr>
                <w:noProof/>
                <w:rPrChange w:id="65" w:author="Eric Sanner" w:date="2017-06-09T15:03:00Z">
                  <w:rPr>
                    <w:rStyle w:val="Hyperlink"/>
                    <w:noProof/>
                  </w:rPr>
                </w:rPrChange>
              </w:rPr>
              <w:delText>Food for thought</w:delText>
            </w:r>
            <w:r w:rsidDel="00270C27">
              <w:rPr>
                <w:noProof/>
                <w:webHidden/>
              </w:rPr>
              <w:tab/>
              <w:delText>6</w:delText>
            </w:r>
          </w:del>
        </w:p>
        <w:p w14:paraId="69F70687" w14:textId="1961BB10" w:rsidR="002256D4" w:rsidDel="00270C27" w:rsidRDefault="002256D4">
          <w:pPr>
            <w:pStyle w:val="TOC1"/>
            <w:rPr>
              <w:del w:id="66" w:author="Eric Sanner" w:date="2017-06-09T15:03:00Z"/>
              <w:rFonts w:eastAsiaTheme="minorEastAsia"/>
              <w:noProof/>
            </w:rPr>
          </w:pPr>
          <w:del w:id="67" w:author="Eric Sanner" w:date="2017-06-09T15:03:00Z">
            <w:r w:rsidRPr="00270C27" w:rsidDel="00270C27">
              <w:rPr>
                <w:noProof/>
                <w:rPrChange w:id="68" w:author="Eric Sanner" w:date="2017-06-09T15:03:00Z">
                  <w:rPr>
                    <w:rStyle w:val="Hyperlink"/>
                    <w:noProof/>
                  </w:rPr>
                </w:rPrChange>
              </w:rPr>
              <w:delText>Installing Sitecore</w:delText>
            </w:r>
            <w:r w:rsidDel="00270C27">
              <w:rPr>
                <w:noProof/>
                <w:webHidden/>
              </w:rPr>
              <w:tab/>
              <w:delText>6</w:delText>
            </w:r>
          </w:del>
        </w:p>
        <w:p w14:paraId="44C25504" w14:textId="555222BD" w:rsidR="002256D4" w:rsidDel="00270C27" w:rsidRDefault="002256D4">
          <w:pPr>
            <w:pStyle w:val="TOC1"/>
            <w:rPr>
              <w:del w:id="69" w:author="Eric Sanner" w:date="2017-06-09T15:03:00Z"/>
              <w:rFonts w:eastAsiaTheme="minorEastAsia"/>
              <w:noProof/>
            </w:rPr>
          </w:pPr>
          <w:del w:id="70" w:author="Eric Sanner" w:date="2017-06-09T15:03:00Z">
            <w:r w:rsidRPr="00270C27" w:rsidDel="00270C27">
              <w:rPr>
                <w:noProof/>
                <w:rPrChange w:id="71" w:author="Eric Sanner" w:date="2017-06-09T15:03:00Z">
                  <w:rPr>
                    <w:rStyle w:val="Hyperlink"/>
                    <w:noProof/>
                  </w:rPr>
                </w:rPrChange>
              </w:rPr>
              <w:delText>Setting up your development Environment</w:delText>
            </w:r>
            <w:r w:rsidDel="00270C27">
              <w:rPr>
                <w:noProof/>
                <w:webHidden/>
              </w:rPr>
              <w:tab/>
              <w:delText>8</w:delText>
            </w:r>
          </w:del>
        </w:p>
        <w:p w14:paraId="6E444A79" w14:textId="4B0B82E7" w:rsidR="002256D4" w:rsidDel="00270C27" w:rsidRDefault="002256D4">
          <w:pPr>
            <w:pStyle w:val="TOC1"/>
            <w:rPr>
              <w:del w:id="72" w:author="Eric Sanner" w:date="2017-06-09T15:03:00Z"/>
              <w:rFonts w:eastAsiaTheme="minorEastAsia"/>
              <w:noProof/>
            </w:rPr>
          </w:pPr>
          <w:del w:id="73" w:author="Eric Sanner" w:date="2017-06-09T15:03:00Z">
            <w:r w:rsidRPr="00270C27" w:rsidDel="00270C27">
              <w:rPr>
                <w:noProof/>
                <w:rPrChange w:id="74" w:author="Eric Sanner" w:date="2017-06-09T15:03:00Z">
                  <w:rPr>
                    <w:rStyle w:val="Hyperlink"/>
                    <w:noProof/>
                  </w:rPr>
                </w:rPrChange>
              </w:rPr>
              <w:delText>Building Your First Module</w:delText>
            </w:r>
            <w:r w:rsidDel="00270C27">
              <w:rPr>
                <w:noProof/>
                <w:webHidden/>
              </w:rPr>
              <w:tab/>
              <w:delText>11</w:delText>
            </w:r>
          </w:del>
        </w:p>
        <w:p w14:paraId="4CEA03DC" w14:textId="13A9B462" w:rsidR="002256D4" w:rsidDel="00270C27" w:rsidRDefault="002256D4">
          <w:pPr>
            <w:pStyle w:val="TOC1"/>
            <w:rPr>
              <w:del w:id="75" w:author="Eric Sanner" w:date="2017-06-09T15:03:00Z"/>
              <w:rFonts w:eastAsiaTheme="minorEastAsia"/>
              <w:noProof/>
            </w:rPr>
          </w:pPr>
          <w:del w:id="76" w:author="Eric Sanner" w:date="2017-06-09T15:03:00Z">
            <w:r w:rsidRPr="00270C27" w:rsidDel="00270C27">
              <w:rPr>
                <w:noProof/>
                <w:rPrChange w:id="77" w:author="Eric Sanner" w:date="2017-06-09T15:03:00Z">
                  <w:rPr>
                    <w:rStyle w:val="Hyperlink"/>
                    <w:noProof/>
                  </w:rPr>
                </w:rPrChange>
              </w:rPr>
              <w:delText>Experience Editor</w:delText>
            </w:r>
            <w:r w:rsidDel="00270C27">
              <w:rPr>
                <w:noProof/>
                <w:webHidden/>
              </w:rPr>
              <w:tab/>
              <w:delText>15</w:delText>
            </w:r>
          </w:del>
        </w:p>
        <w:p w14:paraId="48A2EB29" w14:textId="7079CC9F" w:rsidR="002256D4" w:rsidDel="00270C27" w:rsidRDefault="002256D4">
          <w:pPr>
            <w:pStyle w:val="TOC3"/>
            <w:rPr>
              <w:del w:id="78" w:author="Eric Sanner" w:date="2017-06-09T15:03:00Z"/>
              <w:rFonts w:eastAsiaTheme="minorEastAsia"/>
              <w:noProof/>
            </w:rPr>
          </w:pPr>
          <w:del w:id="79" w:author="Eric Sanner" w:date="2017-06-09T15:03:00Z">
            <w:r w:rsidRPr="00270C27" w:rsidDel="00270C27">
              <w:rPr>
                <w:noProof/>
                <w:rPrChange w:id="80" w:author="Eric Sanner" w:date="2017-06-09T15:03:00Z">
                  <w:rPr>
                    <w:rStyle w:val="Hyperlink"/>
                    <w:noProof/>
                  </w:rPr>
                </w:rPrChange>
              </w:rPr>
              <w:delText>Update your module to allow editing using the Experience Editor (Visual Studio)</w:delText>
            </w:r>
            <w:r w:rsidDel="00270C27">
              <w:rPr>
                <w:noProof/>
                <w:webHidden/>
              </w:rPr>
              <w:tab/>
              <w:delText>15</w:delText>
            </w:r>
          </w:del>
        </w:p>
        <w:p w14:paraId="2D244E60" w14:textId="0BABD25F" w:rsidR="002256D4" w:rsidDel="00270C27" w:rsidRDefault="002256D4">
          <w:pPr>
            <w:pStyle w:val="TOC3"/>
            <w:rPr>
              <w:del w:id="81" w:author="Eric Sanner" w:date="2017-06-09T15:03:00Z"/>
              <w:rFonts w:eastAsiaTheme="minorEastAsia"/>
              <w:noProof/>
            </w:rPr>
          </w:pPr>
          <w:del w:id="82" w:author="Eric Sanner" w:date="2017-06-09T15:03:00Z">
            <w:r w:rsidRPr="00270C27" w:rsidDel="00270C27">
              <w:rPr>
                <w:noProof/>
                <w:rPrChange w:id="83" w:author="Eric Sanner" w:date="2017-06-09T15:03:00Z">
                  <w:rPr>
                    <w:rStyle w:val="Hyperlink"/>
                    <w:noProof/>
                  </w:rPr>
                </w:rPrChange>
              </w:rPr>
              <w:delText>Editing content using the Experience Editor (Sitecore)</w:delText>
            </w:r>
            <w:r w:rsidDel="00270C27">
              <w:rPr>
                <w:noProof/>
                <w:webHidden/>
              </w:rPr>
              <w:tab/>
              <w:delText>16</w:delText>
            </w:r>
          </w:del>
        </w:p>
        <w:p w14:paraId="64DF817B" w14:textId="59B23B7C" w:rsidR="002256D4" w:rsidDel="00270C27" w:rsidRDefault="002256D4">
          <w:pPr>
            <w:pStyle w:val="TOC3"/>
            <w:rPr>
              <w:del w:id="84" w:author="Eric Sanner" w:date="2017-06-09T15:03:00Z"/>
              <w:rFonts w:eastAsiaTheme="minorEastAsia"/>
              <w:noProof/>
            </w:rPr>
          </w:pPr>
          <w:del w:id="85" w:author="Eric Sanner" w:date="2017-06-09T15:03:00Z">
            <w:r w:rsidRPr="00270C27" w:rsidDel="00270C27">
              <w:rPr>
                <w:noProof/>
                <w:rPrChange w:id="86" w:author="Eric Sanner" w:date="2017-06-09T15:03:00Z">
                  <w:rPr>
                    <w:rStyle w:val="Hyperlink"/>
                    <w:noProof/>
                  </w:rPr>
                </w:rPrChange>
              </w:rPr>
              <w:delText>Adding modules to a page using the Experience Editor (Sitecore)</w:delText>
            </w:r>
            <w:r w:rsidDel="00270C27">
              <w:rPr>
                <w:noProof/>
                <w:webHidden/>
              </w:rPr>
              <w:tab/>
              <w:delText>16</w:delText>
            </w:r>
          </w:del>
        </w:p>
        <w:p w14:paraId="6D7725E5" w14:textId="25A0EDFF" w:rsidR="002256D4" w:rsidDel="00270C27" w:rsidRDefault="002256D4">
          <w:pPr>
            <w:pStyle w:val="TOC3"/>
            <w:rPr>
              <w:del w:id="87" w:author="Eric Sanner" w:date="2017-06-09T15:03:00Z"/>
              <w:rFonts w:eastAsiaTheme="minorEastAsia"/>
              <w:noProof/>
            </w:rPr>
          </w:pPr>
          <w:del w:id="88" w:author="Eric Sanner" w:date="2017-06-09T15:03:00Z">
            <w:r w:rsidRPr="00270C27" w:rsidDel="00270C27">
              <w:rPr>
                <w:noProof/>
                <w:rPrChange w:id="89" w:author="Eric Sanner" w:date="2017-06-09T15:03:00Z">
                  <w:rPr>
                    <w:rStyle w:val="Hyperlink"/>
                    <w:noProof/>
                  </w:rPr>
                </w:rPrChange>
              </w:rPr>
              <w:delText>Food for thought</w:delText>
            </w:r>
            <w:r w:rsidDel="00270C27">
              <w:rPr>
                <w:noProof/>
                <w:webHidden/>
              </w:rPr>
              <w:tab/>
              <w:delText>17</w:delText>
            </w:r>
          </w:del>
        </w:p>
        <w:p w14:paraId="0EF5B6B5" w14:textId="29D72355" w:rsidR="002256D4" w:rsidDel="00270C27" w:rsidRDefault="002256D4">
          <w:pPr>
            <w:pStyle w:val="TOC1"/>
            <w:rPr>
              <w:del w:id="90" w:author="Eric Sanner" w:date="2017-06-09T15:03:00Z"/>
              <w:rFonts w:eastAsiaTheme="minorEastAsia"/>
              <w:noProof/>
            </w:rPr>
          </w:pPr>
          <w:del w:id="91" w:author="Eric Sanner" w:date="2017-06-09T15:03:00Z">
            <w:r w:rsidRPr="00270C27" w:rsidDel="00270C27">
              <w:rPr>
                <w:noProof/>
                <w:rPrChange w:id="92" w:author="Eric Sanner" w:date="2017-06-09T15:03:00Z">
                  <w:rPr>
                    <w:rStyle w:val="Hyperlink"/>
                    <w:noProof/>
                  </w:rPr>
                </w:rPrChange>
              </w:rPr>
              <w:delText>Troubleshooting</w:delText>
            </w:r>
            <w:r w:rsidDel="00270C27">
              <w:rPr>
                <w:noProof/>
                <w:webHidden/>
              </w:rPr>
              <w:tab/>
              <w:delText>18</w:delText>
            </w:r>
          </w:del>
        </w:p>
        <w:p w14:paraId="036F029E" w14:textId="3D734999" w:rsidR="002256D4" w:rsidDel="00270C27" w:rsidRDefault="002256D4">
          <w:pPr>
            <w:pStyle w:val="TOC3"/>
            <w:rPr>
              <w:del w:id="93" w:author="Eric Sanner" w:date="2017-06-09T15:03:00Z"/>
              <w:rFonts w:eastAsiaTheme="minorEastAsia"/>
              <w:noProof/>
            </w:rPr>
          </w:pPr>
          <w:del w:id="94" w:author="Eric Sanner" w:date="2017-06-09T15:03:00Z">
            <w:r w:rsidRPr="00270C27" w:rsidDel="00270C27">
              <w:rPr>
                <w:noProof/>
                <w:rPrChange w:id="95" w:author="Eric Sanner" w:date="2017-06-09T15:03:00Z">
                  <w:rPr>
                    <w:rStyle w:val="Hyperlink"/>
                    <w:noProof/>
                  </w:rPr>
                </w:rPrChange>
              </w:rPr>
              <w:delText>Problem: Cannot build solution.  Invalid reference error.</w:delText>
            </w:r>
            <w:r w:rsidDel="00270C27">
              <w:rPr>
                <w:noProof/>
                <w:webHidden/>
              </w:rPr>
              <w:tab/>
              <w:delText>18</w:delText>
            </w:r>
          </w:del>
        </w:p>
        <w:p w14:paraId="54C4181A" w14:textId="0ADB44A2" w:rsidR="002256D4" w:rsidDel="00270C27" w:rsidRDefault="002256D4">
          <w:pPr>
            <w:pStyle w:val="TOC3"/>
            <w:rPr>
              <w:del w:id="96" w:author="Eric Sanner" w:date="2017-06-09T15:03:00Z"/>
              <w:rFonts w:eastAsiaTheme="minorEastAsia"/>
              <w:noProof/>
            </w:rPr>
          </w:pPr>
          <w:del w:id="97" w:author="Eric Sanner" w:date="2017-06-09T15:03:00Z">
            <w:r w:rsidRPr="00270C27" w:rsidDel="00270C27">
              <w:rPr>
                <w:noProof/>
                <w:rPrChange w:id="98" w:author="Eric Sanner" w:date="2017-06-09T15:03:00Z">
                  <w:rPr>
                    <w:rStyle w:val="Hyperlink"/>
                    <w:noProof/>
                  </w:rPr>
                </w:rPrChange>
              </w:rPr>
              <w:delText>Problem: Error loading assembly when viewing site.</w:delText>
            </w:r>
            <w:r w:rsidDel="00270C27">
              <w:rPr>
                <w:noProof/>
                <w:webHidden/>
              </w:rPr>
              <w:tab/>
              <w:delText>18</w:delText>
            </w:r>
          </w:del>
        </w:p>
        <w:p w14:paraId="01DD79D6" w14:textId="18E4AA5C" w:rsidR="002256D4" w:rsidDel="00270C27" w:rsidRDefault="002256D4">
          <w:pPr>
            <w:pStyle w:val="TOC3"/>
            <w:rPr>
              <w:del w:id="99" w:author="Eric Sanner" w:date="2017-06-09T15:03:00Z"/>
              <w:rFonts w:eastAsiaTheme="minorEastAsia"/>
              <w:noProof/>
            </w:rPr>
          </w:pPr>
          <w:del w:id="100" w:author="Eric Sanner" w:date="2017-06-09T15:03:00Z">
            <w:r w:rsidRPr="00270C27" w:rsidDel="00270C27">
              <w:rPr>
                <w:noProof/>
                <w:rPrChange w:id="101" w:author="Eric Sanner" w:date="2017-06-09T15:03:00Z">
                  <w:rPr>
                    <w:rStyle w:val="Hyperlink"/>
                    <w:noProof/>
                  </w:rPr>
                </w:rPrChange>
              </w:rPr>
              <w:delText>Problem:  xDB or analytics error</w:delText>
            </w:r>
            <w:r w:rsidDel="00270C27">
              <w:rPr>
                <w:noProof/>
                <w:webHidden/>
              </w:rPr>
              <w:tab/>
              <w:delText>18</w:delText>
            </w:r>
          </w:del>
        </w:p>
        <w:p w14:paraId="2897B8CC" w14:textId="1768450B" w:rsidR="002256D4" w:rsidDel="00270C27" w:rsidRDefault="002256D4">
          <w:pPr>
            <w:pStyle w:val="TOC3"/>
            <w:rPr>
              <w:del w:id="102" w:author="Eric Sanner" w:date="2017-06-09T15:03:00Z"/>
              <w:rFonts w:eastAsiaTheme="minorEastAsia"/>
              <w:noProof/>
            </w:rPr>
          </w:pPr>
          <w:del w:id="103" w:author="Eric Sanner" w:date="2017-06-09T15:03:00Z">
            <w:r w:rsidRPr="00270C27" w:rsidDel="00270C27">
              <w:rPr>
                <w:rFonts w:eastAsia="Calibri"/>
                <w:noProof/>
                <w:rPrChange w:id="104" w:author="Eric Sanner" w:date="2017-06-09T15:03:00Z">
                  <w:rPr>
                    <w:rStyle w:val="Hyperlink"/>
                    <w:rFonts w:eastAsia="Calibri"/>
                    <w:noProof/>
                  </w:rPr>
                </w:rPrChange>
              </w:rPr>
              <w:delText>Problem: Permission Errors</w:delText>
            </w:r>
            <w:r w:rsidDel="00270C27">
              <w:rPr>
                <w:noProof/>
                <w:webHidden/>
              </w:rPr>
              <w:tab/>
              <w:delText>18</w:delText>
            </w:r>
          </w:del>
        </w:p>
        <w:p w14:paraId="5F992A79" w14:textId="162D84A0" w:rsidR="002256D4" w:rsidDel="00270C27" w:rsidRDefault="002256D4">
          <w:pPr>
            <w:pStyle w:val="TOC3"/>
            <w:rPr>
              <w:del w:id="105" w:author="Eric Sanner" w:date="2017-06-09T15:03:00Z"/>
              <w:rFonts w:eastAsiaTheme="minorEastAsia"/>
              <w:noProof/>
            </w:rPr>
          </w:pPr>
          <w:del w:id="106" w:author="Eric Sanner" w:date="2017-06-09T15:03:00Z">
            <w:r w:rsidRPr="00270C27" w:rsidDel="00270C27">
              <w:rPr>
                <w:rFonts w:eastAsia="Calibri"/>
                <w:noProof/>
                <w:rPrChange w:id="107" w:author="Eric Sanner" w:date="2017-06-09T15:03:00Z">
                  <w:rPr>
                    <w:rStyle w:val="Hyperlink"/>
                    <w:rFonts w:eastAsia="Calibri"/>
                    <w:noProof/>
                  </w:rPr>
                </w:rPrChange>
              </w:rPr>
              <w:delText>Problem: Http error in Sitecore admin area</w:delText>
            </w:r>
            <w:r w:rsidDel="00270C27">
              <w:rPr>
                <w:noProof/>
                <w:webHidden/>
              </w:rPr>
              <w:tab/>
              <w:delText>19</w:delText>
            </w:r>
          </w:del>
        </w:p>
        <w:p w14:paraId="11FF55ED" w14:textId="6B45A87E" w:rsidR="002256D4" w:rsidDel="00270C27" w:rsidRDefault="002256D4">
          <w:pPr>
            <w:pStyle w:val="TOC3"/>
            <w:rPr>
              <w:del w:id="108" w:author="Eric Sanner" w:date="2017-06-09T15:03:00Z"/>
              <w:rFonts w:eastAsiaTheme="minorEastAsia"/>
              <w:noProof/>
            </w:rPr>
          </w:pPr>
          <w:del w:id="109" w:author="Eric Sanner" w:date="2017-06-09T15:03:00Z">
            <w:r w:rsidRPr="00270C27" w:rsidDel="00270C27">
              <w:rPr>
                <w:rFonts w:eastAsia="Calibri"/>
                <w:noProof/>
                <w:rPrChange w:id="110" w:author="Eric Sanner" w:date="2017-06-09T15:03:00Z">
                  <w:rPr>
                    <w:rStyle w:val="Hyperlink"/>
                    <w:rFonts w:eastAsia="Calibri"/>
                    <w:noProof/>
                  </w:rPr>
                </w:rPrChange>
              </w:rPr>
              <w:delText>Problem: Error in Experience Editor "Failed item resolve … does not contain a property that represents the item ID"</w:delText>
            </w:r>
            <w:r w:rsidDel="00270C27">
              <w:rPr>
                <w:noProof/>
                <w:webHidden/>
              </w:rPr>
              <w:tab/>
              <w:delText>19</w:delText>
            </w:r>
          </w:del>
        </w:p>
        <w:p w14:paraId="776A7F2D" w14:textId="77777777" w:rsidR="003C6020" w:rsidRDefault="005139E1" w:rsidP="00FB1183">
          <w:pPr>
            <w:spacing w:line="240" w:lineRule="auto"/>
            <w:rPr>
              <w:noProof/>
              <w:color w:val="000000"/>
              <w14:textFill>
                <w14:solidFill>
                  <w14:srgbClr w14:val="000000">
                    <w14:lumMod w14:val="75000"/>
                  </w14:srgbClr>
                </w14:solidFill>
              </w14:textFill>
            </w:rPr>
          </w:pPr>
          <w:r>
            <w:rPr>
              <w:b/>
              <w:bCs/>
              <w:noProof/>
            </w:rPr>
            <w:fldChar w:fldCharType="end"/>
          </w:r>
        </w:p>
        <w:bookmarkStart w:id="111" w:name="_GoBack" w:displacedByCustomXml="next"/>
        <w:bookmarkEnd w:id="111" w:displacedByCustomXml="next"/>
      </w:sdtContent>
    </w:sdt>
    <w:p w14:paraId="776A7F2E" w14:textId="77777777" w:rsidR="003C6020" w:rsidRDefault="003C6020">
      <w:pPr>
        <w:rPr>
          <w:noProof/>
          <w:color w:val="000000"/>
          <w14:textFill>
            <w14:solidFill>
              <w14:srgbClr w14:val="000000">
                <w14:lumMod w14:val="75000"/>
              </w14:srgbClr>
            </w14:solidFill>
          </w14:textFill>
        </w:rPr>
      </w:pPr>
      <w:r>
        <w:rPr>
          <w:noProof/>
          <w:color w:val="000000"/>
          <w14:textFill>
            <w14:solidFill>
              <w14:srgbClr w14:val="000000">
                <w14:lumMod w14:val="75000"/>
              </w14:srgbClr>
            </w14:solidFill>
          </w14:textFill>
        </w:rPr>
        <w:br w:type="page"/>
      </w:r>
    </w:p>
    <w:p w14:paraId="776A7F46" w14:textId="1CE42066" w:rsidR="003C6020" w:rsidRPr="002F7657" w:rsidRDefault="0080747D" w:rsidP="003C6020">
      <w:pPr>
        <w:pStyle w:val="Heading1"/>
      </w:pPr>
      <w:bookmarkStart w:id="112" w:name="_Toc484783965"/>
      <w:r>
        <w:lastRenderedPageBreak/>
        <w:t>Getting Started</w:t>
      </w:r>
      <w:bookmarkEnd w:id="112"/>
    </w:p>
    <w:p w14:paraId="776A7F47" w14:textId="1F825DCD" w:rsidR="005B7C56" w:rsidRDefault="005B7C56" w:rsidP="005B7C56">
      <w:pPr>
        <w:spacing w:line="285" w:lineRule="exact"/>
        <w:rPr>
          <w:rFonts w:ascii="Calibri" w:eastAsia="Calibri" w:hAnsi="Calibri" w:cs="Calibri"/>
        </w:rPr>
      </w:pPr>
      <w:r w:rsidRPr="555F9457">
        <w:rPr>
          <w:rFonts w:ascii="Calibri" w:eastAsia="Calibri" w:hAnsi="Calibri" w:cs="Calibri"/>
        </w:rPr>
        <w:t xml:space="preserve">Welcome to Sitecore Bootcamp.  This </w:t>
      </w:r>
      <w:r w:rsidR="00CC1AFC">
        <w:rPr>
          <w:rFonts w:ascii="Calibri" w:eastAsia="Calibri" w:hAnsi="Calibri" w:cs="Calibri"/>
        </w:rPr>
        <w:t>bootcamp</w:t>
      </w:r>
      <w:r w:rsidRPr="555F9457">
        <w:rPr>
          <w:rFonts w:ascii="Calibri" w:eastAsia="Calibri" w:hAnsi="Calibri" w:cs="Calibri"/>
        </w:rPr>
        <w:t xml:space="preserve"> will get up and running with Sitecore 8.x.  Part 1 is a brief </w:t>
      </w:r>
      <w:r w:rsidR="00C22724">
        <w:rPr>
          <w:rFonts w:ascii="Calibri" w:eastAsia="Calibri" w:hAnsi="Calibri" w:cs="Calibri"/>
        </w:rPr>
        <w:t>introduction</w:t>
      </w:r>
      <w:r w:rsidR="00C22724" w:rsidRPr="555F9457">
        <w:rPr>
          <w:rFonts w:ascii="Calibri" w:eastAsia="Calibri" w:hAnsi="Calibri" w:cs="Calibri"/>
        </w:rPr>
        <w:t xml:space="preserve"> </w:t>
      </w:r>
      <w:r w:rsidR="00C22724">
        <w:rPr>
          <w:rFonts w:ascii="Calibri" w:eastAsia="Calibri" w:hAnsi="Calibri" w:cs="Calibri"/>
        </w:rPr>
        <w:t>to</w:t>
      </w:r>
      <w:r w:rsidRPr="555F9457">
        <w:rPr>
          <w:rFonts w:ascii="Calibri" w:eastAsia="Calibri" w:hAnsi="Calibri" w:cs="Calibri"/>
        </w:rPr>
        <w:t xml:space="preserve"> Sitecore</w:t>
      </w:r>
      <w:r w:rsidR="00C22724">
        <w:rPr>
          <w:rFonts w:ascii="Calibri" w:eastAsia="Calibri" w:hAnsi="Calibri" w:cs="Calibri"/>
        </w:rPr>
        <w:t xml:space="preserve"> including some of the main </w:t>
      </w:r>
      <w:r w:rsidRPr="555F9457">
        <w:rPr>
          <w:rFonts w:ascii="Calibri" w:eastAsia="Calibri" w:hAnsi="Calibri" w:cs="Calibri"/>
        </w:rPr>
        <w:t>features and terminology.</w:t>
      </w:r>
      <w:r w:rsidR="00C22724">
        <w:rPr>
          <w:rFonts w:ascii="Calibri" w:eastAsia="Calibri" w:hAnsi="Calibri" w:cs="Calibri"/>
        </w:rPr>
        <w:t xml:space="preserve">  We use the Habitat demo site provided by Sitecore.</w:t>
      </w:r>
      <w:r w:rsidRPr="555F9457">
        <w:rPr>
          <w:rFonts w:ascii="Calibri" w:eastAsia="Calibri" w:hAnsi="Calibri" w:cs="Calibri"/>
        </w:rPr>
        <w:t xml:space="preserve">  Part 2 walks you through installing Sitecore and setting up IIS to view a site on your local machine.  In part 3, we setup your local development environment.  In part 4 we build our first Sitecore module.  Lastly,  in part 5, we extend our module to use the experience editor allowing inline content editing.  </w:t>
      </w:r>
    </w:p>
    <w:p w14:paraId="222C8540" w14:textId="3C4D272D" w:rsidR="0080747D" w:rsidRDefault="005B7C56">
      <w:pPr>
        <w:rPr>
          <w:rFonts w:eastAsia="Calibri" w:cs="Calibri"/>
        </w:rPr>
      </w:pPr>
      <w:r w:rsidRPr="555F9457">
        <w:rPr>
          <w:rFonts w:eastAsia="Calibri" w:cs="Calibri"/>
        </w:rPr>
        <w:t xml:space="preserve">This series focuses on Sitecore MVC (which is not exactly the same as .NET MVC).  </w:t>
      </w:r>
      <w:r w:rsidR="001E20A1">
        <w:rPr>
          <w:rFonts w:eastAsia="Calibri" w:cs="Calibri"/>
        </w:rPr>
        <w:t>We</w:t>
      </w:r>
      <w:r w:rsidRPr="555F9457">
        <w:rPr>
          <w:rFonts w:eastAsia="Calibri" w:cs="Calibri"/>
        </w:rPr>
        <w:t xml:space="preserve">'ll assume you have some basic knowledge of C# and .NET MVC to get started.  After you have gone through this series, you will be able to navigate within Sitecore's admin area, create modules in Sitecore, and leverage the Experience Editor.  Keep in mind this series does not include any architectural concepts.  Sitecore has published its "Helix" guidelines.  Perficient has it's own Sitecore framework "Ignition" that aligns closely with the Helix guidelines.  Ignition saves Sitecore developers time by automatically doing some of the manual work we are doing in this series.  But it is helpful to know the manual way before you jump into </w:t>
      </w:r>
      <w:r w:rsidR="001E20A1">
        <w:rPr>
          <w:rFonts w:eastAsia="Calibri" w:cs="Calibri"/>
        </w:rPr>
        <w:t xml:space="preserve">Helix or </w:t>
      </w:r>
      <w:r w:rsidRPr="555F9457">
        <w:rPr>
          <w:rFonts w:eastAsia="Calibri" w:cs="Calibri"/>
        </w:rPr>
        <w:t>Ignition.</w:t>
      </w:r>
    </w:p>
    <w:p w14:paraId="6ADCD241" w14:textId="3EBEB584" w:rsidR="0080747D" w:rsidRDefault="0080747D" w:rsidP="00114035">
      <w:pPr>
        <w:pStyle w:val="Heading1"/>
      </w:pPr>
      <w:bookmarkStart w:id="113" w:name="_Toc484783966"/>
      <w:r>
        <w:t>Introduction to Sitecore</w:t>
      </w:r>
      <w:bookmarkEnd w:id="113"/>
    </w:p>
    <w:p w14:paraId="6DFBF946" w14:textId="77777777" w:rsidR="0080747D" w:rsidRDefault="0080747D" w:rsidP="0080747D">
      <w:pPr>
        <w:pStyle w:val="ListParagraph"/>
        <w:numPr>
          <w:ilvl w:val="0"/>
          <w:numId w:val="27"/>
        </w:numPr>
        <w:spacing w:after="160" w:line="256" w:lineRule="auto"/>
      </w:pPr>
      <w:commentRangeStart w:id="114"/>
      <w:r>
        <w:t>What</w:t>
      </w:r>
      <w:commentRangeEnd w:id="114"/>
      <w:r w:rsidR="003F5B53">
        <w:rPr>
          <w:rStyle w:val="CommentReference"/>
        </w:rPr>
        <w:commentReference w:id="114"/>
      </w:r>
      <w:r>
        <w:t xml:space="preserve"> is Sitecore</w:t>
      </w:r>
    </w:p>
    <w:p w14:paraId="7696F1CE" w14:textId="77777777" w:rsidR="0080747D" w:rsidRDefault="0080747D" w:rsidP="0080747D">
      <w:pPr>
        <w:pStyle w:val="ListParagraph"/>
        <w:numPr>
          <w:ilvl w:val="1"/>
          <w:numId w:val="27"/>
        </w:numPr>
        <w:spacing w:after="160" w:line="256" w:lineRule="auto"/>
      </w:pPr>
      <w:r>
        <w:t>Content management system</w:t>
      </w:r>
    </w:p>
    <w:p w14:paraId="17C763F3" w14:textId="77777777" w:rsidR="0080747D" w:rsidRDefault="0080747D" w:rsidP="0080747D">
      <w:pPr>
        <w:pStyle w:val="ListParagraph"/>
        <w:numPr>
          <w:ilvl w:val="1"/>
          <w:numId w:val="27"/>
        </w:numPr>
        <w:spacing w:after="160" w:line="256" w:lineRule="auto"/>
      </w:pPr>
      <w:r>
        <w:t>Content personalization</w:t>
      </w:r>
    </w:p>
    <w:p w14:paraId="0F6FD01C" w14:textId="12BF9DA9" w:rsidR="00414EE8" w:rsidRDefault="00414EE8" w:rsidP="0080747D">
      <w:pPr>
        <w:pStyle w:val="ListParagraph"/>
        <w:numPr>
          <w:ilvl w:val="1"/>
          <w:numId w:val="27"/>
        </w:numPr>
        <w:spacing w:after="160" w:line="256" w:lineRule="auto"/>
        <w:rPr>
          <w:ins w:id="115" w:author="Eric Sanner" w:date="2017-06-09T14:59:00Z"/>
        </w:rPr>
      </w:pPr>
      <w:moveToRangeStart w:id="116" w:author="Eric Sanner" w:date="2017-06-09T14:59:00Z" w:name="move484783681"/>
      <w:moveTo w:id="117" w:author="Eric Sanner" w:date="2017-06-09T14:59:00Z">
        <w:r>
          <w:t>Analytics</w:t>
        </w:r>
      </w:moveTo>
      <w:moveToRangeEnd w:id="116"/>
    </w:p>
    <w:p w14:paraId="787DF226" w14:textId="4986843C" w:rsidR="00414EE8" w:rsidRDefault="00414EE8" w:rsidP="0080747D">
      <w:pPr>
        <w:pStyle w:val="ListParagraph"/>
        <w:numPr>
          <w:ilvl w:val="1"/>
          <w:numId w:val="27"/>
        </w:numPr>
        <w:spacing w:after="160" w:line="256" w:lineRule="auto"/>
        <w:rPr>
          <w:ins w:id="118" w:author="Eric Sanner" w:date="2017-06-09T14:59:00Z"/>
        </w:rPr>
      </w:pPr>
      <w:ins w:id="119" w:author="Eric Sanner" w:date="2017-06-09T14:59:00Z">
        <w:r>
          <w:t>Marketing</w:t>
        </w:r>
      </w:ins>
    </w:p>
    <w:p w14:paraId="57521B58" w14:textId="77777777" w:rsidR="0080747D" w:rsidRDefault="0080747D" w:rsidP="00414EE8">
      <w:pPr>
        <w:pStyle w:val="ListParagraph"/>
        <w:numPr>
          <w:ilvl w:val="2"/>
          <w:numId w:val="27"/>
        </w:numPr>
        <w:spacing w:after="160" w:line="256" w:lineRule="auto"/>
        <w:pPrChange w:id="120" w:author="Eric Sanner" w:date="2017-06-09T14:59:00Z">
          <w:pPr>
            <w:pStyle w:val="ListParagraph"/>
            <w:numPr>
              <w:ilvl w:val="1"/>
              <w:numId w:val="27"/>
            </w:numPr>
            <w:spacing w:after="160" w:line="256" w:lineRule="auto"/>
            <w:ind w:left="1440" w:hanging="360"/>
          </w:pPr>
        </w:pPrChange>
      </w:pPr>
      <w:r>
        <w:t>A/B testing</w:t>
      </w:r>
    </w:p>
    <w:p w14:paraId="09862E07" w14:textId="6FE0FF6B" w:rsidR="00414EE8" w:rsidRDefault="0037223C" w:rsidP="00414EE8">
      <w:pPr>
        <w:pStyle w:val="ListParagraph"/>
        <w:numPr>
          <w:ilvl w:val="2"/>
          <w:numId w:val="27"/>
        </w:numPr>
        <w:spacing w:after="160" w:line="256" w:lineRule="auto"/>
        <w:rPr>
          <w:ins w:id="121" w:author="Eric Sanner" w:date="2017-06-09T15:00:00Z"/>
        </w:rPr>
        <w:pPrChange w:id="122" w:author="Eric Sanner" w:date="2017-06-09T15:00:00Z">
          <w:pPr>
            <w:pStyle w:val="ListParagraph"/>
            <w:numPr>
              <w:ilvl w:val="1"/>
              <w:numId w:val="27"/>
            </w:numPr>
            <w:spacing w:after="160" w:line="256" w:lineRule="auto"/>
            <w:ind w:left="1440" w:hanging="360"/>
          </w:pPr>
        </w:pPrChange>
      </w:pPr>
      <w:moveFromRangeStart w:id="123" w:author="Eric Sanner" w:date="2017-06-09T14:59:00Z" w:name="move484783681"/>
      <w:moveFrom w:id="124" w:author="Eric Sanner" w:date="2017-06-09T14:59:00Z">
        <w:r w:rsidDel="00414EE8">
          <w:t>Analytic</w:t>
        </w:r>
      </w:moveFrom>
      <w:ins w:id="125" w:author="Eric Sanner" w:date="2017-06-09T14:59:00Z">
        <w:r w:rsidR="00414EE8">
          <w:t>Goal tracking</w:t>
        </w:r>
      </w:ins>
    </w:p>
    <w:p w14:paraId="1F9F640C" w14:textId="02C4B4F6" w:rsidR="00414EE8" w:rsidRDefault="00414EE8" w:rsidP="00414EE8">
      <w:pPr>
        <w:pStyle w:val="ListParagraph"/>
        <w:numPr>
          <w:ilvl w:val="2"/>
          <w:numId w:val="27"/>
        </w:numPr>
        <w:spacing w:after="160" w:line="256" w:lineRule="auto"/>
        <w:rPr>
          <w:ins w:id="126" w:author="Eric Sanner" w:date="2017-06-09T14:59:00Z"/>
        </w:rPr>
        <w:pPrChange w:id="127" w:author="Eric Sanner" w:date="2017-06-09T15:00:00Z">
          <w:pPr>
            <w:pStyle w:val="ListParagraph"/>
            <w:numPr>
              <w:ilvl w:val="1"/>
              <w:numId w:val="27"/>
            </w:numPr>
            <w:spacing w:after="160" w:line="256" w:lineRule="auto"/>
            <w:ind w:left="1440" w:hanging="360"/>
          </w:pPr>
        </w:pPrChange>
      </w:pPr>
      <w:ins w:id="128" w:author="Eric Sanner" w:date="2017-06-09T15:00:00Z">
        <w:r>
          <w:t>User journey paths</w:t>
        </w:r>
      </w:ins>
    </w:p>
    <w:p w14:paraId="03EFF669" w14:textId="3B649DD4" w:rsidR="0080747D" w:rsidDel="00414EE8" w:rsidRDefault="0037223C" w:rsidP="00414EE8">
      <w:pPr>
        <w:pStyle w:val="ListParagraph"/>
        <w:numPr>
          <w:ilvl w:val="1"/>
          <w:numId w:val="27"/>
        </w:numPr>
        <w:spacing w:after="160" w:line="256" w:lineRule="auto"/>
        <w:rPr>
          <w:del w:id="129" w:author="Eric Sanner" w:date="2017-06-09T14:59:00Z"/>
        </w:rPr>
      </w:pPr>
      <w:moveFrom w:id="130" w:author="Eric Sanner" w:date="2017-06-09T14:59:00Z">
        <w:del w:id="131" w:author="Eric Sanner" w:date="2017-06-09T15:00:00Z">
          <w:r w:rsidDel="00414EE8">
            <w:delText>s</w:delText>
          </w:r>
        </w:del>
      </w:moveFrom>
      <w:moveFromRangeEnd w:id="123"/>
    </w:p>
    <w:p w14:paraId="27CCBBCA" w14:textId="1F7A453F" w:rsidR="0080747D" w:rsidDel="00414EE8" w:rsidRDefault="0037223C" w:rsidP="00414EE8">
      <w:pPr>
        <w:pStyle w:val="ListParagraph"/>
        <w:numPr>
          <w:ilvl w:val="1"/>
          <w:numId w:val="27"/>
        </w:numPr>
        <w:spacing w:after="160" w:line="256" w:lineRule="auto"/>
        <w:rPr>
          <w:del w:id="132" w:author="Eric Sanner" w:date="2017-06-09T14:59:00Z"/>
        </w:rPr>
      </w:pPr>
      <w:del w:id="133" w:author="Eric Sanner" w:date="2017-06-09T14:59:00Z">
        <w:r w:rsidDel="00414EE8">
          <w:delText>Marketing</w:delText>
        </w:r>
        <w:r w:rsidR="000B04C5" w:rsidDel="00414EE8">
          <w:delText xml:space="preserve"> </w:delText>
        </w:r>
        <w:r w:rsidDel="00414EE8">
          <w:delText>/</w:delText>
        </w:r>
        <w:r w:rsidR="000B04C5" w:rsidDel="00414EE8">
          <w:delText xml:space="preserve"> </w:delText>
        </w:r>
        <w:r w:rsidDel="00414EE8">
          <w:delText>Goal Tracking</w:delText>
        </w:r>
      </w:del>
    </w:p>
    <w:p w14:paraId="744CFD36" w14:textId="77777777" w:rsidR="0080747D" w:rsidRDefault="0080747D" w:rsidP="0080747D">
      <w:pPr>
        <w:pStyle w:val="ListParagraph"/>
        <w:numPr>
          <w:ilvl w:val="0"/>
          <w:numId w:val="27"/>
        </w:numPr>
        <w:spacing w:after="160" w:line="256" w:lineRule="auto"/>
      </w:pPr>
      <w:r>
        <w:t>Pages</w:t>
      </w:r>
    </w:p>
    <w:p w14:paraId="489AEFBC" w14:textId="77777777" w:rsidR="0080747D" w:rsidRDefault="0080747D" w:rsidP="0080747D">
      <w:pPr>
        <w:pStyle w:val="ListParagraph"/>
        <w:numPr>
          <w:ilvl w:val="1"/>
          <w:numId w:val="27"/>
        </w:numPr>
        <w:spacing w:after="160" w:line="256" w:lineRule="auto"/>
      </w:pPr>
      <w:r>
        <w:t>A page has a layout</w:t>
      </w:r>
    </w:p>
    <w:p w14:paraId="7AEBE785" w14:textId="77777777" w:rsidR="0080747D" w:rsidRDefault="0080747D" w:rsidP="0080747D">
      <w:pPr>
        <w:pStyle w:val="ListParagraph"/>
        <w:numPr>
          <w:ilvl w:val="2"/>
          <w:numId w:val="27"/>
        </w:numPr>
        <w:spacing w:after="160" w:line="256" w:lineRule="auto"/>
      </w:pPr>
      <w:r>
        <w:t>Main design wrapper</w:t>
      </w:r>
    </w:p>
    <w:p w14:paraId="471DCC8E" w14:textId="77777777" w:rsidR="0080747D" w:rsidRDefault="0080747D" w:rsidP="0080747D">
      <w:pPr>
        <w:pStyle w:val="ListParagraph"/>
        <w:numPr>
          <w:ilvl w:val="3"/>
          <w:numId w:val="27"/>
        </w:numPr>
        <w:spacing w:after="160" w:line="256" w:lineRule="auto"/>
      </w:pPr>
      <w:r>
        <w:t>Header</w:t>
      </w:r>
    </w:p>
    <w:p w14:paraId="5D3D4B83" w14:textId="77777777" w:rsidR="0080747D" w:rsidRDefault="0080747D" w:rsidP="0080747D">
      <w:pPr>
        <w:pStyle w:val="ListParagraph"/>
        <w:numPr>
          <w:ilvl w:val="3"/>
          <w:numId w:val="27"/>
        </w:numPr>
        <w:spacing w:after="160" w:line="256" w:lineRule="auto"/>
      </w:pPr>
      <w:r>
        <w:t>Navigation</w:t>
      </w:r>
    </w:p>
    <w:p w14:paraId="1386B7F6" w14:textId="77777777" w:rsidR="0080747D" w:rsidRDefault="0080747D" w:rsidP="0080747D">
      <w:pPr>
        <w:pStyle w:val="ListParagraph"/>
        <w:numPr>
          <w:ilvl w:val="3"/>
          <w:numId w:val="27"/>
        </w:numPr>
        <w:spacing w:after="160" w:line="256" w:lineRule="auto"/>
      </w:pPr>
      <w:r>
        <w:t>Content regions</w:t>
      </w:r>
    </w:p>
    <w:p w14:paraId="324C03E7" w14:textId="77777777" w:rsidR="0080747D" w:rsidRDefault="0080747D" w:rsidP="0080747D">
      <w:pPr>
        <w:pStyle w:val="ListParagraph"/>
        <w:numPr>
          <w:ilvl w:val="3"/>
          <w:numId w:val="27"/>
        </w:numPr>
        <w:spacing w:after="160" w:line="256" w:lineRule="auto"/>
      </w:pPr>
      <w:r>
        <w:t>Footer</w:t>
      </w:r>
    </w:p>
    <w:p w14:paraId="293E7CDA" w14:textId="77777777" w:rsidR="0080747D" w:rsidRDefault="0080747D" w:rsidP="0080747D">
      <w:pPr>
        <w:pStyle w:val="ListParagraph"/>
        <w:numPr>
          <w:ilvl w:val="1"/>
          <w:numId w:val="27"/>
        </w:numPr>
        <w:spacing w:after="160" w:line="256" w:lineRule="auto"/>
      </w:pPr>
      <w:r>
        <w:t>A layout has placeholders</w:t>
      </w:r>
    </w:p>
    <w:p w14:paraId="5D48790E" w14:textId="77777777" w:rsidR="0080747D" w:rsidRDefault="0080747D" w:rsidP="0080747D">
      <w:pPr>
        <w:pStyle w:val="ListParagraph"/>
        <w:numPr>
          <w:ilvl w:val="2"/>
          <w:numId w:val="27"/>
        </w:numPr>
        <w:spacing w:after="160" w:line="256" w:lineRule="auto"/>
      </w:pPr>
      <w:commentRangeStart w:id="134"/>
      <w:r>
        <w:t>Named</w:t>
      </w:r>
      <w:commentRangeEnd w:id="134"/>
      <w:r w:rsidR="003F5B53">
        <w:rPr>
          <w:rStyle w:val="CommentReference"/>
        </w:rPr>
        <w:commentReference w:id="134"/>
      </w:r>
      <w:r>
        <w:t xml:space="preserve"> regions where content can be placed</w:t>
      </w:r>
    </w:p>
    <w:p w14:paraId="40590153" w14:textId="06C13B2E" w:rsidR="0080747D" w:rsidRDefault="0080747D" w:rsidP="0080747D">
      <w:pPr>
        <w:pStyle w:val="ListParagraph"/>
        <w:numPr>
          <w:ilvl w:val="2"/>
          <w:numId w:val="27"/>
        </w:numPr>
        <w:spacing w:after="160" w:line="256" w:lineRule="auto"/>
      </w:pPr>
      <w:commentRangeStart w:id="135"/>
      <w:r>
        <w:t>Can</w:t>
      </w:r>
      <w:commentRangeEnd w:id="135"/>
      <w:r w:rsidR="003F5B53">
        <w:rPr>
          <w:rStyle w:val="CommentReference"/>
        </w:rPr>
        <w:commentReference w:id="135"/>
      </w:r>
      <w:r>
        <w:t xml:space="preserve"> be nested</w:t>
      </w:r>
      <w:r w:rsidR="009B4C5C">
        <w:t xml:space="preserve"> inside other placeholders</w:t>
      </w:r>
    </w:p>
    <w:p w14:paraId="3194B4EE" w14:textId="77777777" w:rsidR="0080747D" w:rsidRDefault="0080747D" w:rsidP="0080747D">
      <w:pPr>
        <w:pStyle w:val="ListParagraph"/>
        <w:numPr>
          <w:ilvl w:val="2"/>
          <w:numId w:val="27"/>
        </w:numPr>
        <w:spacing w:after="160" w:line="256" w:lineRule="auto"/>
      </w:pPr>
      <w:commentRangeStart w:id="136"/>
      <w:r>
        <w:t>Can</w:t>
      </w:r>
      <w:commentRangeEnd w:id="136"/>
      <w:r w:rsidR="003F5B53">
        <w:rPr>
          <w:rStyle w:val="CommentReference"/>
        </w:rPr>
        <w:commentReference w:id="136"/>
      </w:r>
      <w:r>
        <w:t xml:space="preserve"> restrict what kind of content is allowed</w:t>
      </w:r>
    </w:p>
    <w:p w14:paraId="30EDD7E4" w14:textId="77777777" w:rsidR="0080747D" w:rsidRDefault="0080747D" w:rsidP="0080747D">
      <w:pPr>
        <w:pStyle w:val="ListParagraph"/>
        <w:numPr>
          <w:ilvl w:val="1"/>
          <w:numId w:val="27"/>
        </w:numPr>
        <w:spacing w:after="160" w:line="256" w:lineRule="auto"/>
      </w:pPr>
      <w:r>
        <w:t xml:space="preserve">Renderings go in </w:t>
      </w:r>
      <w:commentRangeStart w:id="137"/>
      <w:r>
        <w:t>placeholders</w:t>
      </w:r>
      <w:commentRangeEnd w:id="137"/>
      <w:r w:rsidR="003F5B53">
        <w:rPr>
          <w:rStyle w:val="CommentReference"/>
        </w:rPr>
        <w:commentReference w:id="137"/>
      </w:r>
    </w:p>
    <w:p w14:paraId="2F801FF8" w14:textId="77777777" w:rsidR="0080747D" w:rsidRDefault="0080747D" w:rsidP="0080747D">
      <w:pPr>
        <w:pStyle w:val="ListParagraph"/>
        <w:numPr>
          <w:ilvl w:val="2"/>
          <w:numId w:val="27"/>
        </w:numPr>
        <w:spacing w:after="160" w:line="256" w:lineRule="auto"/>
      </w:pPr>
      <w:r>
        <w:t>Call an MVC Controller/Action Method</w:t>
      </w:r>
    </w:p>
    <w:p w14:paraId="61573446" w14:textId="2C7D2F8B" w:rsidR="0080747D" w:rsidRDefault="0080747D" w:rsidP="0080747D">
      <w:pPr>
        <w:pStyle w:val="ListParagraph"/>
        <w:numPr>
          <w:ilvl w:val="2"/>
          <w:numId w:val="27"/>
        </w:numPr>
        <w:spacing w:after="160" w:line="256" w:lineRule="auto"/>
      </w:pPr>
      <w:commentRangeStart w:id="138"/>
      <w:r>
        <w:t>Link</w:t>
      </w:r>
      <w:commentRangeEnd w:id="138"/>
      <w:r w:rsidR="00DA3C1F">
        <w:rPr>
          <w:rStyle w:val="CommentReference"/>
        </w:rPr>
        <w:commentReference w:id="138"/>
      </w:r>
      <w:r>
        <w:t xml:space="preserve"> to a</w:t>
      </w:r>
      <w:r w:rsidR="00C748F3">
        <w:t xml:space="preserve"> datasource </w:t>
      </w:r>
      <w:r>
        <w:t>template</w:t>
      </w:r>
    </w:p>
    <w:p w14:paraId="30B298F1" w14:textId="77777777" w:rsidR="00C748F3" w:rsidRDefault="00C748F3" w:rsidP="00C748F3">
      <w:pPr>
        <w:pStyle w:val="ListParagraph"/>
        <w:numPr>
          <w:ilvl w:val="3"/>
          <w:numId w:val="27"/>
        </w:numPr>
        <w:spacing w:after="160" w:line="256" w:lineRule="auto"/>
      </w:pPr>
      <w:r>
        <w:t>An instance of an item template with actual content</w:t>
      </w:r>
    </w:p>
    <w:p w14:paraId="34ED5DED" w14:textId="4EA2281F" w:rsidR="00C748F3" w:rsidRDefault="00C748F3" w:rsidP="00781565">
      <w:pPr>
        <w:pStyle w:val="ListParagraph"/>
        <w:numPr>
          <w:ilvl w:val="3"/>
          <w:numId w:val="27"/>
        </w:numPr>
        <w:spacing w:after="160" w:line="256" w:lineRule="auto"/>
      </w:pPr>
      <w:r>
        <w:t>Can be reused as a backing datasource for multiple renderings</w:t>
      </w:r>
    </w:p>
    <w:p w14:paraId="697D50B2" w14:textId="616EAEAE" w:rsidR="0080747D" w:rsidRDefault="0080747D" w:rsidP="0080747D">
      <w:pPr>
        <w:pStyle w:val="ListParagraph"/>
        <w:numPr>
          <w:ilvl w:val="2"/>
          <w:numId w:val="27"/>
        </w:numPr>
        <w:spacing w:after="160" w:line="256" w:lineRule="auto"/>
      </w:pPr>
      <w:r>
        <w:lastRenderedPageBreak/>
        <w:t xml:space="preserve">Are displayed </w:t>
      </w:r>
      <w:r w:rsidR="00C748F3">
        <w:t>via a controller rendering</w:t>
      </w:r>
    </w:p>
    <w:p w14:paraId="078DB2C1" w14:textId="77777777" w:rsidR="0080747D" w:rsidRDefault="0080747D" w:rsidP="0080747D">
      <w:pPr>
        <w:pStyle w:val="ListParagraph"/>
        <w:numPr>
          <w:ilvl w:val="2"/>
          <w:numId w:val="27"/>
        </w:numPr>
        <w:spacing w:after="160" w:line="256" w:lineRule="auto"/>
      </w:pPr>
      <w:r>
        <w:t>Have an MVC Model interface that matches the item template</w:t>
      </w:r>
    </w:p>
    <w:p w14:paraId="2DF73F21" w14:textId="77777777" w:rsidR="0080747D" w:rsidRDefault="0080747D" w:rsidP="0080747D">
      <w:pPr>
        <w:pStyle w:val="ListParagraph"/>
        <w:numPr>
          <w:ilvl w:val="0"/>
          <w:numId w:val="27"/>
        </w:numPr>
        <w:spacing w:after="160" w:line="256" w:lineRule="auto"/>
      </w:pPr>
      <w:commentRangeStart w:id="139"/>
      <w:r>
        <w:t>Login -&gt; Dashboard</w:t>
      </w:r>
      <w:commentRangeEnd w:id="139"/>
      <w:r w:rsidR="00B80462">
        <w:rPr>
          <w:rStyle w:val="CommentReference"/>
        </w:rPr>
        <w:commentReference w:id="139"/>
      </w:r>
    </w:p>
    <w:p w14:paraId="013D99AA" w14:textId="77777777" w:rsidR="0080747D" w:rsidRDefault="00C22724" w:rsidP="0080747D">
      <w:pPr>
        <w:pStyle w:val="ListParagraph"/>
        <w:numPr>
          <w:ilvl w:val="1"/>
          <w:numId w:val="27"/>
        </w:numPr>
        <w:spacing w:after="160" w:line="256" w:lineRule="auto"/>
      </w:pPr>
      <w:hyperlink r:id="rId15" w:history="1">
        <w:r w:rsidR="0080747D">
          <w:rPr>
            <w:rStyle w:val="Hyperlink"/>
            <w:rFonts w:ascii="Calibri" w:eastAsia="Calibri" w:hAnsi="Calibri" w:cs="Calibri"/>
            <w:color w:val="0563C1"/>
          </w:rPr>
          <w:t>http://sitecorebootcamp.localhost/sitecore</w:t>
        </w:r>
      </w:hyperlink>
      <w:r w:rsidR="0080747D">
        <w:rPr>
          <w:rFonts w:ascii="Calibri" w:eastAsia="Calibri" w:hAnsi="Calibri" w:cs="Calibri"/>
        </w:rPr>
        <w:t xml:space="preserve"> </w:t>
      </w:r>
    </w:p>
    <w:p w14:paraId="333CC139" w14:textId="2E6C9DC4" w:rsidR="0080747D" w:rsidRDefault="0080747D" w:rsidP="0080747D">
      <w:pPr>
        <w:pStyle w:val="ListParagraph"/>
        <w:numPr>
          <w:ilvl w:val="2"/>
          <w:numId w:val="27"/>
        </w:numPr>
        <w:spacing w:after="160" w:line="256" w:lineRule="auto"/>
      </w:pPr>
      <w:r>
        <w:t>Default username:password = admin:b</w:t>
      </w:r>
    </w:p>
    <w:p w14:paraId="4AC2E82F" w14:textId="77777777" w:rsidR="0080747D" w:rsidRDefault="0080747D" w:rsidP="0080747D">
      <w:pPr>
        <w:pStyle w:val="ListParagraph"/>
        <w:numPr>
          <w:ilvl w:val="0"/>
          <w:numId w:val="27"/>
        </w:numPr>
        <w:spacing w:after="160" w:line="256" w:lineRule="auto"/>
      </w:pPr>
      <w:r>
        <w:t>Analytics</w:t>
      </w:r>
    </w:p>
    <w:p w14:paraId="2C253699" w14:textId="42DCA154" w:rsidR="00A15AA8" w:rsidRDefault="00A15AA8" w:rsidP="00781565">
      <w:pPr>
        <w:pStyle w:val="ListParagraph"/>
        <w:numPr>
          <w:ilvl w:val="1"/>
          <w:numId w:val="27"/>
        </w:numPr>
        <w:spacing w:after="160" w:line="256" w:lineRule="auto"/>
      </w:pPr>
      <w:r>
        <w:t>Campaigns and Goals</w:t>
      </w:r>
    </w:p>
    <w:p w14:paraId="31AC87A5" w14:textId="2B0A8F08" w:rsidR="00A15AA8" w:rsidRDefault="00A15AA8" w:rsidP="00781565">
      <w:pPr>
        <w:pStyle w:val="ListParagraph"/>
        <w:numPr>
          <w:ilvl w:val="1"/>
          <w:numId w:val="27"/>
        </w:numPr>
        <w:spacing w:after="160" w:line="256" w:lineRule="auto"/>
      </w:pPr>
      <w:r>
        <w:t>User paths through site</w:t>
      </w:r>
    </w:p>
    <w:p w14:paraId="3252286B" w14:textId="77777777" w:rsidR="0080747D" w:rsidRDefault="0080747D" w:rsidP="0080747D">
      <w:pPr>
        <w:pStyle w:val="ListParagraph"/>
        <w:numPr>
          <w:ilvl w:val="0"/>
          <w:numId w:val="27"/>
        </w:numPr>
        <w:spacing w:after="160" w:line="256" w:lineRule="auto"/>
      </w:pPr>
      <w:r>
        <w:t>Media Library</w:t>
      </w:r>
    </w:p>
    <w:p w14:paraId="14E56671" w14:textId="77777777" w:rsidR="0080747D" w:rsidRDefault="0080747D" w:rsidP="0080747D">
      <w:pPr>
        <w:pStyle w:val="ListParagraph"/>
        <w:numPr>
          <w:ilvl w:val="1"/>
          <w:numId w:val="27"/>
        </w:numPr>
        <w:spacing w:after="160" w:line="256" w:lineRule="auto"/>
      </w:pPr>
      <w:r>
        <w:t>Upload images and files</w:t>
      </w:r>
    </w:p>
    <w:p w14:paraId="45A83547" w14:textId="77777777" w:rsidR="00B91818" w:rsidRDefault="00B91818" w:rsidP="00B91818">
      <w:pPr>
        <w:pStyle w:val="ListParagraph"/>
        <w:numPr>
          <w:ilvl w:val="0"/>
          <w:numId w:val="27"/>
        </w:numPr>
        <w:spacing w:after="160" w:line="256" w:lineRule="auto"/>
      </w:pPr>
      <w:r>
        <w:t>Control Panel</w:t>
      </w:r>
    </w:p>
    <w:p w14:paraId="6110CAFE" w14:textId="664E8DB6" w:rsidR="00B91818" w:rsidRDefault="00B91818" w:rsidP="00B91818">
      <w:pPr>
        <w:pStyle w:val="ListParagraph"/>
        <w:numPr>
          <w:ilvl w:val="1"/>
          <w:numId w:val="27"/>
        </w:numPr>
        <w:spacing w:after="160" w:line="256" w:lineRule="auto"/>
      </w:pPr>
      <w:r>
        <w:t>Background system settings</w:t>
      </w:r>
    </w:p>
    <w:p w14:paraId="17ED1A76" w14:textId="241BD416" w:rsidR="00154415" w:rsidRDefault="00154415" w:rsidP="00781565">
      <w:pPr>
        <w:pStyle w:val="ListParagraph"/>
        <w:numPr>
          <w:ilvl w:val="0"/>
          <w:numId w:val="27"/>
        </w:numPr>
        <w:spacing w:after="160" w:line="256" w:lineRule="auto"/>
      </w:pPr>
      <w:r>
        <w:t>User Management</w:t>
      </w:r>
    </w:p>
    <w:p w14:paraId="54297622" w14:textId="1A2206AF" w:rsidR="00154415" w:rsidRDefault="00154415" w:rsidP="00154415">
      <w:pPr>
        <w:pStyle w:val="ListParagraph"/>
        <w:numPr>
          <w:ilvl w:val="0"/>
          <w:numId w:val="27"/>
        </w:numPr>
        <w:spacing w:after="160" w:line="256" w:lineRule="auto"/>
      </w:pPr>
      <w:r>
        <w:rPr>
          <w:noProof/>
        </w:rPr>
        <mc:AlternateContent>
          <mc:Choice Requires="wps">
            <w:drawing>
              <wp:anchor distT="45720" distB="45720" distL="114300" distR="114300" simplePos="0" relativeHeight="251660298" behindDoc="0" locked="0" layoutInCell="1" allowOverlap="1" wp14:anchorId="2F1DB8A8" wp14:editId="2241C59F">
                <wp:simplePos x="0" y="0"/>
                <wp:positionH relativeFrom="column">
                  <wp:posOffset>4697095</wp:posOffset>
                </wp:positionH>
                <wp:positionV relativeFrom="paragraph">
                  <wp:posOffset>68580</wp:posOffset>
                </wp:positionV>
                <wp:extent cx="2085975" cy="1404620"/>
                <wp:effectExtent l="0" t="0" r="28575" b="222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1404620"/>
                        </a:xfrm>
                        <a:prstGeom prst="rect">
                          <a:avLst/>
                        </a:prstGeom>
                        <a:solidFill>
                          <a:srgbClr val="FFFFFF"/>
                        </a:solidFill>
                        <a:ln w="9525">
                          <a:solidFill>
                            <a:srgbClr val="000000"/>
                          </a:solidFill>
                          <a:miter lim="800000"/>
                          <a:headEnd/>
                          <a:tailEnd/>
                        </a:ln>
                      </wps:spPr>
                      <wps:txbx>
                        <w:txbxContent>
                          <w:p w14:paraId="793A7F10" w14:textId="77777777" w:rsidR="00154415" w:rsidRDefault="00154415" w:rsidP="00154415">
                            <w:r>
                              <w:t>Using the Desktop is a good habit to get into when you first start with Sitecore.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1DB8A8" id="_x0000_t202" coordsize="21600,21600" o:spt="202" path="m,l,21600r21600,l21600,xe">
                <v:stroke joinstyle="miter"/>
                <v:path gradientshapeok="t" o:connecttype="rect"/>
              </v:shapetype>
              <v:shape id="Text Box 2" o:spid="_x0000_s1026" type="#_x0000_t202" style="position:absolute;left:0;text-align:left;margin-left:369.85pt;margin-top:5.4pt;width:164.25pt;height:110.6pt;z-index:25166029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">
                <v:textbox style="mso-fit-shape-to-text:t">
                  <w:txbxContent>
                    <w:p w14:paraId="793A7F10" w14:textId="77777777" w:rsidR="00154415" w:rsidRDefault="00154415" w:rsidP="00154415">
                      <w:r>
                        <w:t>Using the Desktop is a good habit to get into when you first start with Sitecore.</w:t>
                      </w:r>
                    </w:p>
                  </w:txbxContent>
                </v:textbox>
                <w10:wrap type="square"/>
              </v:shape>
            </w:pict>
          </mc:Fallback>
        </mc:AlternateContent>
      </w:r>
      <w:r>
        <w:t xml:space="preserve">Desktop </w:t>
      </w:r>
      <w:r w:rsidR="00A17F3D">
        <w:t>-&gt;</w:t>
      </w:r>
      <w:r w:rsidR="007D24E4">
        <w:t xml:space="preserve"> Sitecore </w:t>
      </w:r>
      <w:r>
        <w:t>Start Menu</w:t>
      </w:r>
    </w:p>
    <w:p w14:paraId="55A5D0CA" w14:textId="77777777" w:rsidR="00154415" w:rsidRDefault="00154415" w:rsidP="00154415">
      <w:pPr>
        <w:pStyle w:val="ListParagraph"/>
        <w:numPr>
          <w:ilvl w:val="1"/>
          <w:numId w:val="27"/>
        </w:numPr>
        <w:spacing w:after="160" w:line="256" w:lineRule="auto"/>
      </w:pPr>
      <w:r>
        <w:t>Access all the tools from the dashboard</w:t>
      </w:r>
    </w:p>
    <w:p w14:paraId="5547B870" w14:textId="77777777" w:rsidR="00154415" w:rsidRDefault="00154415" w:rsidP="00154415">
      <w:pPr>
        <w:pStyle w:val="ListParagraph"/>
        <w:numPr>
          <w:ilvl w:val="1"/>
          <w:numId w:val="27"/>
        </w:numPr>
        <w:spacing w:after="160" w:line="256" w:lineRule="auto"/>
      </w:pPr>
      <w:r>
        <w:t>Access developer tools not available on the dashboard</w:t>
      </w:r>
    </w:p>
    <w:p w14:paraId="3B7B7F79" w14:textId="77777777" w:rsidR="00154415" w:rsidRDefault="00154415" w:rsidP="00154415">
      <w:pPr>
        <w:pStyle w:val="ListParagraph"/>
        <w:numPr>
          <w:ilvl w:val="1"/>
          <w:numId w:val="27"/>
        </w:numPr>
        <w:spacing w:after="160" w:line="256" w:lineRule="auto"/>
      </w:pPr>
      <w:r>
        <w:t>Open multiple tools at the same time in tabs</w:t>
      </w:r>
    </w:p>
    <w:p w14:paraId="3749C51E" w14:textId="77C094CD" w:rsidR="00154415" w:rsidRDefault="00154415" w:rsidP="00781565">
      <w:pPr>
        <w:pStyle w:val="ListParagraph"/>
        <w:numPr>
          <w:ilvl w:val="1"/>
          <w:numId w:val="27"/>
        </w:numPr>
        <w:spacing w:after="160" w:line="256" w:lineRule="auto"/>
      </w:pPr>
      <w:r>
        <w:t>Switch between databases</w:t>
      </w:r>
    </w:p>
    <w:p w14:paraId="3F97C129" w14:textId="77777777" w:rsidR="0080747D" w:rsidRDefault="0080747D" w:rsidP="0080747D">
      <w:pPr>
        <w:pStyle w:val="ListParagraph"/>
        <w:numPr>
          <w:ilvl w:val="0"/>
          <w:numId w:val="27"/>
        </w:numPr>
        <w:spacing w:after="160" w:line="256" w:lineRule="auto"/>
      </w:pPr>
      <w:commentRangeStart w:id="140"/>
      <w:r>
        <w:t>Experience Editor</w:t>
      </w:r>
      <w:commentRangeEnd w:id="140"/>
      <w:r w:rsidR="00FF1547">
        <w:rPr>
          <w:rStyle w:val="CommentReference"/>
        </w:rPr>
        <w:commentReference w:id="140"/>
      </w:r>
    </w:p>
    <w:p w14:paraId="3BDA2001" w14:textId="77777777" w:rsidR="0080747D" w:rsidRDefault="0080747D" w:rsidP="0080747D">
      <w:pPr>
        <w:pStyle w:val="ListParagraph"/>
        <w:numPr>
          <w:ilvl w:val="1"/>
          <w:numId w:val="27"/>
        </w:numPr>
        <w:spacing w:after="160" w:line="256" w:lineRule="auto"/>
      </w:pPr>
      <w:r>
        <w:t>Not always supported by the template or renderings</w:t>
      </w:r>
    </w:p>
    <w:p w14:paraId="3A0AA599" w14:textId="77777777" w:rsidR="0080747D" w:rsidRDefault="0080747D" w:rsidP="0080747D">
      <w:pPr>
        <w:pStyle w:val="ListParagraph"/>
        <w:numPr>
          <w:ilvl w:val="1"/>
          <w:numId w:val="27"/>
        </w:numPr>
        <w:spacing w:after="160" w:line="256" w:lineRule="auto"/>
      </w:pPr>
      <w:r>
        <w:t>Edit Mode</w:t>
      </w:r>
    </w:p>
    <w:p w14:paraId="457FB340" w14:textId="77777777" w:rsidR="0080747D" w:rsidRDefault="0080747D" w:rsidP="0080747D">
      <w:pPr>
        <w:pStyle w:val="ListParagraph"/>
        <w:numPr>
          <w:ilvl w:val="1"/>
          <w:numId w:val="27"/>
        </w:numPr>
        <w:spacing w:after="160" w:line="256" w:lineRule="auto"/>
      </w:pPr>
      <w:r>
        <w:t>Preview Mode</w:t>
      </w:r>
    </w:p>
    <w:p w14:paraId="4F0C81D4" w14:textId="77777777" w:rsidR="0080747D" w:rsidRDefault="0080747D" w:rsidP="0080747D">
      <w:pPr>
        <w:pStyle w:val="ListParagraph"/>
        <w:numPr>
          <w:ilvl w:val="1"/>
          <w:numId w:val="27"/>
        </w:numPr>
        <w:spacing w:after="160" w:line="256" w:lineRule="auto"/>
      </w:pPr>
      <w:r>
        <w:t>Inline editing</w:t>
      </w:r>
    </w:p>
    <w:p w14:paraId="2DDD8B37" w14:textId="77777777" w:rsidR="0080747D" w:rsidRDefault="0080747D" w:rsidP="0080747D">
      <w:pPr>
        <w:pStyle w:val="ListParagraph"/>
        <w:numPr>
          <w:ilvl w:val="1"/>
          <w:numId w:val="27"/>
        </w:numPr>
        <w:spacing w:after="160" w:line="256" w:lineRule="auto"/>
      </w:pPr>
      <w:r>
        <w:t>Content Frame</w:t>
      </w:r>
    </w:p>
    <w:p w14:paraId="273297B8" w14:textId="77777777" w:rsidR="0080747D" w:rsidRDefault="0080747D" w:rsidP="0080747D">
      <w:pPr>
        <w:pStyle w:val="ListParagraph"/>
        <w:numPr>
          <w:ilvl w:val="1"/>
          <w:numId w:val="27"/>
        </w:numPr>
        <w:spacing w:after="160" w:line="256" w:lineRule="auto"/>
      </w:pPr>
      <w:r>
        <w:t>Save Changes</w:t>
      </w:r>
    </w:p>
    <w:p w14:paraId="5AF34668" w14:textId="77777777" w:rsidR="0080747D" w:rsidRDefault="0080747D" w:rsidP="0080747D">
      <w:pPr>
        <w:pStyle w:val="ListParagraph"/>
        <w:numPr>
          <w:ilvl w:val="1"/>
          <w:numId w:val="27"/>
        </w:numPr>
        <w:spacing w:after="160" w:line="256" w:lineRule="auto"/>
      </w:pPr>
      <w:r>
        <w:t>Publish</w:t>
      </w:r>
    </w:p>
    <w:p w14:paraId="41E0F872" w14:textId="77777777" w:rsidR="0080747D" w:rsidRDefault="0080747D" w:rsidP="0080747D">
      <w:pPr>
        <w:pStyle w:val="ListParagraph"/>
        <w:numPr>
          <w:ilvl w:val="0"/>
          <w:numId w:val="27"/>
        </w:numPr>
        <w:spacing w:after="160" w:line="256" w:lineRule="auto"/>
      </w:pPr>
      <w:commentRangeStart w:id="141"/>
      <w:r>
        <w:t>Content Editor</w:t>
      </w:r>
      <w:commentRangeEnd w:id="141"/>
      <w:r w:rsidR="00FF1547">
        <w:rPr>
          <w:rStyle w:val="CommentReference"/>
        </w:rPr>
        <w:commentReference w:id="141"/>
      </w:r>
    </w:p>
    <w:p w14:paraId="6EA80022" w14:textId="77777777" w:rsidR="0080747D" w:rsidRDefault="0080747D" w:rsidP="0080747D">
      <w:pPr>
        <w:pStyle w:val="ListParagraph"/>
        <w:numPr>
          <w:ilvl w:val="1"/>
          <w:numId w:val="27"/>
        </w:numPr>
        <w:spacing w:after="160" w:line="256" w:lineRule="auto"/>
      </w:pPr>
      <w:r>
        <w:t>Content Tree</w:t>
      </w:r>
    </w:p>
    <w:p w14:paraId="3E1A0692" w14:textId="77777777" w:rsidR="0080747D" w:rsidRDefault="0080747D" w:rsidP="0080747D">
      <w:pPr>
        <w:pStyle w:val="ListParagraph"/>
        <w:numPr>
          <w:ilvl w:val="2"/>
          <w:numId w:val="27"/>
        </w:numPr>
        <w:spacing w:after="160" w:line="256" w:lineRule="auto"/>
      </w:pPr>
      <w:r>
        <w:t xml:space="preserve">"Pages"  </w:t>
      </w:r>
    </w:p>
    <w:p w14:paraId="077AF060" w14:textId="77777777" w:rsidR="0080747D" w:rsidRDefault="0080747D" w:rsidP="0080747D">
      <w:pPr>
        <w:pStyle w:val="ListParagraph"/>
        <w:numPr>
          <w:ilvl w:val="3"/>
          <w:numId w:val="27"/>
        </w:numPr>
        <w:spacing w:after="160" w:line="256" w:lineRule="auto"/>
      </w:pPr>
      <w:r>
        <w:t>/sitecore/content</w:t>
      </w:r>
    </w:p>
    <w:p w14:paraId="1264447B" w14:textId="77777777" w:rsidR="0080747D" w:rsidRDefault="0080747D" w:rsidP="0080747D">
      <w:pPr>
        <w:pStyle w:val="ListParagraph"/>
        <w:numPr>
          <w:ilvl w:val="3"/>
          <w:numId w:val="27"/>
        </w:numPr>
        <w:spacing w:after="160" w:line="256" w:lineRule="auto"/>
      </w:pPr>
      <w:commentRangeStart w:id="142"/>
      <w:r>
        <w:t>Url determined by path in the content tree</w:t>
      </w:r>
      <w:commentRangeEnd w:id="142"/>
      <w:r w:rsidR="00C24F64">
        <w:rPr>
          <w:rStyle w:val="CommentReference"/>
        </w:rPr>
        <w:commentReference w:id="142"/>
      </w:r>
    </w:p>
    <w:p w14:paraId="2BA3DF9A" w14:textId="77777777" w:rsidR="0080747D" w:rsidRDefault="0080747D" w:rsidP="0080747D">
      <w:pPr>
        <w:pStyle w:val="ListParagraph"/>
        <w:numPr>
          <w:ilvl w:val="2"/>
          <w:numId w:val="27"/>
        </w:numPr>
        <w:spacing w:after="160" w:line="256" w:lineRule="auto"/>
      </w:pPr>
      <w:r>
        <w:t xml:space="preserve">Layouts </w:t>
      </w:r>
    </w:p>
    <w:p w14:paraId="48C5E445" w14:textId="77777777" w:rsidR="0080747D" w:rsidRDefault="0080747D" w:rsidP="0080747D">
      <w:pPr>
        <w:pStyle w:val="ListParagraph"/>
        <w:numPr>
          <w:ilvl w:val="3"/>
          <w:numId w:val="27"/>
        </w:numPr>
        <w:spacing w:after="160" w:line="256" w:lineRule="auto"/>
      </w:pPr>
      <w:commentRangeStart w:id="143"/>
      <w:r>
        <w:t>/sitecore/Layout/Layouts</w:t>
      </w:r>
      <w:commentRangeEnd w:id="143"/>
      <w:r w:rsidR="003D588E">
        <w:rPr>
          <w:rStyle w:val="CommentReference"/>
        </w:rPr>
        <w:commentReference w:id="143"/>
      </w:r>
    </w:p>
    <w:p w14:paraId="6AD31649" w14:textId="77777777" w:rsidR="0080747D" w:rsidRDefault="0080747D" w:rsidP="0080747D">
      <w:pPr>
        <w:pStyle w:val="ListParagraph"/>
        <w:numPr>
          <w:ilvl w:val="2"/>
          <w:numId w:val="27"/>
        </w:numPr>
        <w:spacing w:after="160" w:line="256" w:lineRule="auto"/>
      </w:pPr>
      <w:r>
        <w:t>Placeholders</w:t>
      </w:r>
    </w:p>
    <w:p w14:paraId="3F0AEBF3" w14:textId="77777777" w:rsidR="0080747D" w:rsidRDefault="0080747D" w:rsidP="0080747D">
      <w:pPr>
        <w:pStyle w:val="ListParagraph"/>
        <w:numPr>
          <w:ilvl w:val="3"/>
          <w:numId w:val="27"/>
        </w:numPr>
        <w:spacing w:after="160" w:line="256" w:lineRule="auto"/>
      </w:pPr>
      <w:commentRangeStart w:id="144"/>
      <w:r>
        <w:t>/sitecore/Layout/Placeholder Settings</w:t>
      </w:r>
      <w:commentRangeEnd w:id="144"/>
      <w:r w:rsidR="00B71F00">
        <w:rPr>
          <w:rStyle w:val="CommentReference"/>
        </w:rPr>
        <w:commentReference w:id="144"/>
      </w:r>
    </w:p>
    <w:p w14:paraId="210AA5D1" w14:textId="77777777" w:rsidR="0080747D" w:rsidRDefault="0080747D" w:rsidP="0080747D">
      <w:pPr>
        <w:pStyle w:val="ListParagraph"/>
        <w:numPr>
          <w:ilvl w:val="2"/>
          <w:numId w:val="27"/>
        </w:numPr>
        <w:spacing w:after="160" w:line="256" w:lineRule="auto"/>
      </w:pPr>
      <w:r>
        <w:t>Renderings</w:t>
      </w:r>
    </w:p>
    <w:p w14:paraId="308802EA" w14:textId="77777777" w:rsidR="0080747D" w:rsidRDefault="0080747D" w:rsidP="0080747D">
      <w:pPr>
        <w:pStyle w:val="ListParagraph"/>
        <w:numPr>
          <w:ilvl w:val="3"/>
          <w:numId w:val="27"/>
        </w:numPr>
        <w:spacing w:after="160" w:line="256" w:lineRule="auto"/>
      </w:pPr>
      <w:commentRangeStart w:id="145"/>
      <w:r>
        <w:t>/sitecore/Layout/Renderings</w:t>
      </w:r>
      <w:commentRangeEnd w:id="145"/>
      <w:r w:rsidR="00A27FFC">
        <w:rPr>
          <w:rStyle w:val="CommentReference"/>
        </w:rPr>
        <w:commentReference w:id="145"/>
      </w:r>
    </w:p>
    <w:p w14:paraId="6CE4A97D" w14:textId="77777777" w:rsidR="0080747D" w:rsidRDefault="0080747D" w:rsidP="0080747D">
      <w:pPr>
        <w:pStyle w:val="ListParagraph"/>
        <w:numPr>
          <w:ilvl w:val="2"/>
          <w:numId w:val="27"/>
        </w:numPr>
        <w:spacing w:after="160" w:line="256" w:lineRule="auto"/>
      </w:pPr>
      <w:r>
        <w:t>Media Library</w:t>
      </w:r>
    </w:p>
    <w:p w14:paraId="1B47227D" w14:textId="77777777" w:rsidR="0080747D" w:rsidRDefault="0080747D" w:rsidP="0080747D">
      <w:pPr>
        <w:pStyle w:val="ListParagraph"/>
        <w:numPr>
          <w:ilvl w:val="3"/>
          <w:numId w:val="27"/>
        </w:numPr>
        <w:spacing w:after="160" w:line="256" w:lineRule="auto"/>
      </w:pPr>
      <w:commentRangeStart w:id="146"/>
      <w:r>
        <w:t>/sitecore/Media Library</w:t>
      </w:r>
      <w:commentRangeEnd w:id="146"/>
      <w:r w:rsidR="009E727F">
        <w:rPr>
          <w:rStyle w:val="CommentReference"/>
        </w:rPr>
        <w:commentReference w:id="146"/>
      </w:r>
    </w:p>
    <w:p w14:paraId="1302D57A" w14:textId="77777777" w:rsidR="0080747D" w:rsidRDefault="0080747D" w:rsidP="0080747D">
      <w:pPr>
        <w:pStyle w:val="ListParagraph"/>
        <w:numPr>
          <w:ilvl w:val="3"/>
          <w:numId w:val="27"/>
        </w:numPr>
        <w:spacing w:after="160" w:line="256" w:lineRule="auto"/>
      </w:pPr>
      <w:r>
        <w:t>Upload images and files</w:t>
      </w:r>
    </w:p>
    <w:p w14:paraId="6EC46868" w14:textId="77777777" w:rsidR="0080747D" w:rsidRDefault="0080747D" w:rsidP="0080747D">
      <w:pPr>
        <w:pStyle w:val="ListParagraph"/>
        <w:numPr>
          <w:ilvl w:val="2"/>
          <w:numId w:val="27"/>
        </w:numPr>
        <w:spacing w:after="160" w:line="256" w:lineRule="auto"/>
      </w:pPr>
      <w:r>
        <w:t>Templates</w:t>
      </w:r>
    </w:p>
    <w:p w14:paraId="7FE65BBB" w14:textId="77777777" w:rsidR="0080747D" w:rsidRDefault="0080747D" w:rsidP="0080747D">
      <w:pPr>
        <w:pStyle w:val="ListParagraph"/>
        <w:numPr>
          <w:ilvl w:val="3"/>
          <w:numId w:val="27"/>
        </w:numPr>
        <w:spacing w:after="160" w:line="256" w:lineRule="auto"/>
      </w:pPr>
      <w:commentRangeStart w:id="147"/>
      <w:r>
        <w:t>/sitecore/Templates</w:t>
      </w:r>
      <w:commentRangeEnd w:id="147"/>
      <w:r w:rsidR="009E727F">
        <w:rPr>
          <w:rStyle w:val="CommentReference"/>
        </w:rPr>
        <w:commentReference w:id="147"/>
      </w:r>
    </w:p>
    <w:p w14:paraId="435A222C" w14:textId="77777777" w:rsidR="0080747D" w:rsidRDefault="0080747D" w:rsidP="0080747D">
      <w:pPr>
        <w:pStyle w:val="ListParagraph"/>
        <w:numPr>
          <w:ilvl w:val="1"/>
          <w:numId w:val="27"/>
        </w:numPr>
        <w:spacing w:after="160" w:line="256" w:lineRule="auto"/>
      </w:pPr>
      <w:commentRangeStart w:id="148"/>
      <w:r>
        <w:t>Form editing</w:t>
      </w:r>
      <w:commentRangeEnd w:id="148"/>
      <w:r w:rsidR="001F5033">
        <w:rPr>
          <w:rStyle w:val="CommentReference"/>
        </w:rPr>
        <w:commentReference w:id="148"/>
      </w:r>
    </w:p>
    <w:p w14:paraId="73DDDAF5" w14:textId="77777777" w:rsidR="0080747D" w:rsidRDefault="0080747D" w:rsidP="0080747D">
      <w:pPr>
        <w:pStyle w:val="ListParagraph"/>
        <w:numPr>
          <w:ilvl w:val="1"/>
          <w:numId w:val="27"/>
        </w:numPr>
        <w:spacing w:after="160" w:line="256" w:lineRule="auto"/>
      </w:pPr>
      <w:r>
        <w:lastRenderedPageBreak/>
        <w:t>Save Changes</w:t>
      </w:r>
    </w:p>
    <w:p w14:paraId="2125D534" w14:textId="24C72C98" w:rsidR="0080747D" w:rsidRDefault="0080747D" w:rsidP="0080747D">
      <w:pPr>
        <w:pStyle w:val="ListParagraph"/>
        <w:numPr>
          <w:ilvl w:val="1"/>
          <w:numId w:val="27"/>
        </w:numPr>
        <w:spacing w:after="160" w:line="256" w:lineRule="auto"/>
      </w:pPr>
      <w:r>
        <w:t>Publish</w:t>
      </w:r>
      <w:r w:rsidR="000C0A15">
        <w:t xml:space="preserve"> Item</w:t>
      </w:r>
    </w:p>
    <w:p w14:paraId="4370EA75" w14:textId="4A6BC654" w:rsidR="0080747D" w:rsidRDefault="0080747D" w:rsidP="0080747D">
      <w:pPr>
        <w:pStyle w:val="ListParagraph"/>
        <w:numPr>
          <w:ilvl w:val="0"/>
          <w:numId w:val="27"/>
        </w:numPr>
        <w:spacing w:after="160" w:line="256" w:lineRule="auto"/>
      </w:pPr>
      <w:r>
        <w:t>Items</w:t>
      </w:r>
    </w:p>
    <w:p w14:paraId="5DDF57AE" w14:textId="77777777" w:rsidR="0080747D" w:rsidRDefault="0080747D" w:rsidP="0080747D">
      <w:pPr>
        <w:pStyle w:val="ListParagraph"/>
        <w:numPr>
          <w:ilvl w:val="1"/>
          <w:numId w:val="27"/>
        </w:numPr>
        <w:spacing w:after="160" w:line="256" w:lineRule="auto"/>
      </w:pPr>
      <w:r>
        <w:t>Everything in Sitecore is an item</w:t>
      </w:r>
    </w:p>
    <w:p w14:paraId="3CB2638C" w14:textId="47B39D7F" w:rsidR="00B875BA" w:rsidRDefault="00B875BA" w:rsidP="00414EE8">
      <w:pPr>
        <w:pStyle w:val="ListParagraph"/>
        <w:numPr>
          <w:ilvl w:val="2"/>
          <w:numId w:val="27"/>
        </w:numPr>
        <w:spacing w:after="160" w:line="256" w:lineRule="auto"/>
      </w:pPr>
      <w:r>
        <w:t>An abstract object that can be used to model any type of data or entity</w:t>
      </w:r>
    </w:p>
    <w:p w14:paraId="407B6672" w14:textId="65EA115A" w:rsidR="0080747D" w:rsidRDefault="0080747D" w:rsidP="0080747D">
      <w:pPr>
        <w:pStyle w:val="ListParagraph"/>
        <w:numPr>
          <w:ilvl w:val="1"/>
          <w:numId w:val="27"/>
        </w:numPr>
        <w:spacing w:after="160" w:line="256" w:lineRule="auto"/>
      </w:pPr>
      <w:commentRangeStart w:id="149"/>
      <w:r>
        <w:t xml:space="preserve">Some items (ie. </w:t>
      </w:r>
      <w:r w:rsidR="00C748F3">
        <w:t xml:space="preserve">content </w:t>
      </w:r>
      <w:r>
        <w:t>pages</w:t>
      </w:r>
      <w:commentRangeEnd w:id="149"/>
      <w:r w:rsidR="005A6BFC">
        <w:rPr>
          <w:rStyle w:val="CommentReference"/>
        </w:rPr>
        <w:commentReference w:id="149"/>
      </w:r>
      <w:r>
        <w:t>) have presentation and can be displayed in a browser by going to their url</w:t>
      </w:r>
    </w:p>
    <w:p w14:paraId="11FD079D" w14:textId="019A20B0" w:rsidR="00C748F3" w:rsidRDefault="00C748F3" w:rsidP="00781565">
      <w:pPr>
        <w:pStyle w:val="ListParagraph"/>
        <w:numPr>
          <w:ilvl w:val="2"/>
          <w:numId w:val="27"/>
        </w:numPr>
        <w:spacing w:after="160" w:line="256" w:lineRule="auto"/>
      </w:pPr>
      <w:r>
        <w:t xml:space="preserve">Some items like structured content (ie. blog posts, products) have presentation and can be displayed on their own as </w:t>
      </w:r>
      <w:r w:rsidR="0093668A">
        <w:t>a page in a browser by going to their url</w:t>
      </w:r>
    </w:p>
    <w:p w14:paraId="0636DBC7" w14:textId="51C594C6" w:rsidR="0093668A" w:rsidRDefault="0093668A" w:rsidP="00781565">
      <w:pPr>
        <w:pStyle w:val="ListParagraph"/>
        <w:numPr>
          <w:ilvl w:val="2"/>
          <w:numId w:val="27"/>
        </w:numPr>
        <w:spacing w:after="160" w:line="256" w:lineRule="auto"/>
      </w:pPr>
      <w:r>
        <w:t>Some content items are used behind the scenes and not displayed (ie. settings, metadata)</w:t>
      </w:r>
    </w:p>
    <w:p w14:paraId="3308F67D" w14:textId="77777777" w:rsidR="005A6BFC" w:rsidRDefault="005A6BFC" w:rsidP="005A6BFC">
      <w:pPr>
        <w:pStyle w:val="ListParagraph"/>
        <w:numPr>
          <w:ilvl w:val="1"/>
          <w:numId w:val="27"/>
        </w:numPr>
        <w:spacing w:after="160" w:line="256" w:lineRule="auto"/>
      </w:pPr>
      <w:commentRangeStart w:id="150"/>
      <w:r>
        <w:t>Content items</w:t>
      </w:r>
      <w:commentRangeEnd w:id="150"/>
      <w:r>
        <w:rPr>
          <w:rStyle w:val="CommentReference"/>
        </w:rPr>
        <w:commentReference w:id="150"/>
      </w:r>
    </w:p>
    <w:p w14:paraId="282FEDE1" w14:textId="5BEF5F22" w:rsidR="0093668A" w:rsidRDefault="0093668A">
      <w:pPr>
        <w:pStyle w:val="ListParagraph"/>
        <w:numPr>
          <w:ilvl w:val="1"/>
          <w:numId w:val="27"/>
        </w:numPr>
        <w:spacing w:after="160" w:line="256" w:lineRule="auto"/>
      </w:pPr>
      <w:r>
        <w:t>Non content items</w:t>
      </w:r>
    </w:p>
    <w:p w14:paraId="5915FF0D" w14:textId="20147D86" w:rsidR="0080747D" w:rsidRDefault="0080747D" w:rsidP="00781565">
      <w:pPr>
        <w:pStyle w:val="ListParagraph"/>
        <w:numPr>
          <w:ilvl w:val="2"/>
          <w:numId w:val="27"/>
        </w:numPr>
        <w:spacing w:after="160" w:line="256" w:lineRule="auto"/>
      </w:pPr>
      <w:r>
        <w:t>Other items (ie. renderings</w:t>
      </w:r>
      <w:r w:rsidR="0093668A">
        <w:t>, templates</w:t>
      </w:r>
      <w:r>
        <w:t xml:space="preserve">) </w:t>
      </w:r>
      <w:r w:rsidR="0093668A">
        <w:t xml:space="preserve">exist outside of the content tree and </w:t>
      </w:r>
      <w:r>
        <w:t>do not have their own presentation and</w:t>
      </w:r>
      <w:r w:rsidR="0093668A">
        <w:t xml:space="preserve"> can not</w:t>
      </w:r>
      <w:r>
        <w:t xml:space="preserve"> be</w:t>
      </w:r>
      <w:r w:rsidR="0093668A">
        <w:t xml:space="preserve"> directly</w:t>
      </w:r>
      <w:r>
        <w:t xml:space="preserve"> displayed in a page</w:t>
      </w:r>
      <w:r w:rsidR="0093668A">
        <w:t>.</w:t>
      </w:r>
    </w:p>
    <w:p w14:paraId="3BE6752F" w14:textId="77777777" w:rsidR="0080747D" w:rsidRDefault="0080747D" w:rsidP="0080747D">
      <w:pPr>
        <w:pStyle w:val="ListParagraph"/>
        <w:numPr>
          <w:ilvl w:val="0"/>
          <w:numId w:val="27"/>
        </w:numPr>
        <w:spacing w:after="160" w:line="256" w:lineRule="auto"/>
      </w:pPr>
      <w:commentRangeStart w:id="151"/>
      <w:r>
        <w:t>3 Databases</w:t>
      </w:r>
      <w:commentRangeEnd w:id="151"/>
      <w:r w:rsidR="00DC7E1C">
        <w:rPr>
          <w:rStyle w:val="CommentReference"/>
        </w:rPr>
        <w:commentReference w:id="151"/>
      </w:r>
    </w:p>
    <w:p w14:paraId="33E1689F" w14:textId="77777777" w:rsidR="0080747D" w:rsidRDefault="0080747D" w:rsidP="0080747D">
      <w:pPr>
        <w:pStyle w:val="ListParagraph"/>
        <w:numPr>
          <w:ilvl w:val="1"/>
          <w:numId w:val="27"/>
        </w:numPr>
        <w:spacing w:after="160" w:line="256" w:lineRule="auto"/>
      </w:pPr>
      <w:r>
        <w:t>Master</w:t>
      </w:r>
    </w:p>
    <w:p w14:paraId="69776BEF" w14:textId="77777777" w:rsidR="0080747D" w:rsidRDefault="0080747D" w:rsidP="0080747D">
      <w:pPr>
        <w:pStyle w:val="ListParagraph"/>
        <w:numPr>
          <w:ilvl w:val="2"/>
          <w:numId w:val="27"/>
        </w:numPr>
        <w:spacing w:after="160" w:line="256" w:lineRule="auto"/>
      </w:pPr>
      <w:r>
        <w:t>Version History</w:t>
      </w:r>
    </w:p>
    <w:p w14:paraId="2574974D" w14:textId="77777777" w:rsidR="0080747D" w:rsidRDefault="0080747D" w:rsidP="0080747D">
      <w:pPr>
        <w:pStyle w:val="ListParagraph"/>
        <w:numPr>
          <w:ilvl w:val="2"/>
          <w:numId w:val="27"/>
        </w:numPr>
        <w:spacing w:after="160" w:line="256" w:lineRule="auto"/>
      </w:pPr>
      <w:r>
        <w:t>Changes saved not published to web</w:t>
      </w:r>
    </w:p>
    <w:p w14:paraId="04DD38E5" w14:textId="77777777" w:rsidR="0080747D" w:rsidRDefault="0080747D" w:rsidP="0080747D">
      <w:pPr>
        <w:pStyle w:val="ListParagraph"/>
        <w:numPr>
          <w:ilvl w:val="3"/>
          <w:numId w:val="27"/>
        </w:numPr>
        <w:spacing w:after="160" w:line="256" w:lineRule="auto"/>
      </w:pPr>
      <w:r>
        <w:t>Not visible to site visitors</w:t>
      </w:r>
    </w:p>
    <w:p w14:paraId="35DC6D74" w14:textId="77777777" w:rsidR="0080747D" w:rsidRDefault="0080747D" w:rsidP="0080747D">
      <w:pPr>
        <w:pStyle w:val="ListParagraph"/>
        <w:numPr>
          <w:ilvl w:val="1"/>
          <w:numId w:val="27"/>
        </w:numPr>
        <w:spacing w:after="160" w:line="256" w:lineRule="auto"/>
      </w:pPr>
      <w:r>
        <w:t>Web</w:t>
      </w:r>
    </w:p>
    <w:p w14:paraId="645FC0D2" w14:textId="77777777" w:rsidR="0080747D" w:rsidRDefault="0080747D" w:rsidP="0080747D">
      <w:pPr>
        <w:pStyle w:val="ListParagraph"/>
        <w:numPr>
          <w:ilvl w:val="2"/>
          <w:numId w:val="27"/>
        </w:numPr>
        <w:spacing w:after="160" w:line="256" w:lineRule="auto"/>
      </w:pPr>
      <w:r>
        <w:t>Published content</w:t>
      </w:r>
    </w:p>
    <w:p w14:paraId="4FC900D1" w14:textId="00E948D0" w:rsidR="009F438A" w:rsidRDefault="009F438A" w:rsidP="0080747D">
      <w:pPr>
        <w:pStyle w:val="ListParagraph"/>
        <w:numPr>
          <w:ilvl w:val="2"/>
          <w:numId w:val="27"/>
        </w:numPr>
        <w:spacing w:after="160" w:line="256" w:lineRule="auto"/>
      </w:pPr>
      <w:r>
        <w:t xml:space="preserve">Can be scaled across multiple content </w:t>
      </w:r>
      <w:r w:rsidR="00590808">
        <w:t xml:space="preserve">delivery </w:t>
      </w:r>
      <w:r>
        <w:t>servers</w:t>
      </w:r>
    </w:p>
    <w:p w14:paraId="05DB90A8" w14:textId="2582FDDC" w:rsidR="002A0143" w:rsidRDefault="002A0143" w:rsidP="0080747D">
      <w:pPr>
        <w:pStyle w:val="ListParagraph"/>
        <w:numPr>
          <w:ilvl w:val="2"/>
          <w:numId w:val="27"/>
        </w:numPr>
        <w:spacing w:after="160" w:line="256" w:lineRule="auto"/>
      </w:pPr>
      <w:r>
        <w:t xml:space="preserve">You can switch to </w:t>
      </w:r>
      <w:r w:rsidR="00470F6E">
        <w:t>the web</w:t>
      </w:r>
      <w:r>
        <w:t xml:space="preserve"> database and browse the content editor if you notice expected content is missing from the site</w:t>
      </w:r>
    </w:p>
    <w:p w14:paraId="6A1B4258" w14:textId="77777777" w:rsidR="00243C87" w:rsidRDefault="00243C87" w:rsidP="00243C87">
      <w:pPr>
        <w:pStyle w:val="ListParagraph"/>
        <w:numPr>
          <w:ilvl w:val="1"/>
          <w:numId w:val="27"/>
        </w:numPr>
        <w:spacing w:after="160" w:line="256" w:lineRule="auto"/>
      </w:pPr>
      <w:commentRangeStart w:id="152"/>
      <w:r>
        <w:t>Core</w:t>
      </w:r>
      <w:commentRangeEnd w:id="152"/>
      <w:r w:rsidR="002A0143">
        <w:rPr>
          <w:rStyle w:val="CommentReference"/>
        </w:rPr>
        <w:commentReference w:id="152"/>
      </w:r>
    </w:p>
    <w:p w14:paraId="53A444E1" w14:textId="73B35872" w:rsidR="00243C87" w:rsidRDefault="00243C87" w:rsidP="00781565">
      <w:pPr>
        <w:pStyle w:val="ListParagraph"/>
        <w:numPr>
          <w:ilvl w:val="2"/>
          <w:numId w:val="27"/>
        </w:numPr>
        <w:spacing w:after="160" w:line="256" w:lineRule="auto"/>
      </w:pPr>
      <w:r>
        <w:t>Sitecore settings</w:t>
      </w:r>
    </w:p>
    <w:p w14:paraId="487535A5" w14:textId="77777777" w:rsidR="0080747D" w:rsidRDefault="0080747D" w:rsidP="0080747D">
      <w:pPr>
        <w:pStyle w:val="ListParagraph"/>
        <w:numPr>
          <w:ilvl w:val="0"/>
          <w:numId w:val="27"/>
        </w:numPr>
        <w:spacing w:after="160" w:line="256" w:lineRule="auto"/>
      </w:pPr>
      <w:r>
        <w:t>Publish Changes</w:t>
      </w:r>
    </w:p>
    <w:p w14:paraId="5397D05C" w14:textId="77777777" w:rsidR="0080747D" w:rsidRDefault="0080747D" w:rsidP="0080747D">
      <w:pPr>
        <w:pStyle w:val="ListParagraph"/>
        <w:numPr>
          <w:ilvl w:val="1"/>
          <w:numId w:val="27"/>
        </w:numPr>
        <w:spacing w:after="160" w:line="256" w:lineRule="auto"/>
      </w:pPr>
      <w:r>
        <w:t>Moves content from Master to Web</w:t>
      </w:r>
    </w:p>
    <w:p w14:paraId="0DFDB4F5" w14:textId="7EE6B799" w:rsidR="005A0AC6" w:rsidRDefault="005A0AC6" w:rsidP="00781565">
      <w:pPr>
        <w:pStyle w:val="ListParagraph"/>
        <w:numPr>
          <w:ilvl w:val="2"/>
          <w:numId w:val="27"/>
        </w:numPr>
        <w:spacing w:after="160" w:line="256" w:lineRule="auto"/>
      </w:pPr>
      <w:r>
        <w:t>Publishes the most recent version for every language</w:t>
      </w:r>
    </w:p>
    <w:p w14:paraId="022135F6" w14:textId="77777777" w:rsidR="0080747D" w:rsidRDefault="0080747D" w:rsidP="0080747D">
      <w:pPr>
        <w:pStyle w:val="ListParagraph"/>
        <w:numPr>
          <w:ilvl w:val="1"/>
          <w:numId w:val="27"/>
        </w:numPr>
        <w:spacing w:after="160" w:line="256" w:lineRule="auto"/>
      </w:pPr>
      <w:r>
        <w:t>3 types</w:t>
      </w:r>
    </w:p>
    <w:p w14:paraId="4F1FDE5B" w14:textId="77777777" w:rsidR="0080747D" w:rsidRDefault="0080747D" w:rsidP="0080747D">
      <w:pPr>
        <w:pStyle w:val="ListParagraph"/>
        <w:numPr>
          <w:ilvl w:val="2"/>
          <w:numId w:val="27"/>
        </w:numPr>
        <w:spacing w:after="160" w:line="256" w:lineRule="auto"/>
      </w:pPr>
      <w:r>
        <w:t>Item</w:t>
      </w:r>
    </w:p>
    <w:p w14:paraId="14A2278C" w14:textId="77777777" w:rsidR="0080747D" w:rsidRDefault="0080747D" w:rsidP="0080747D">
      <w:pPr>
        <w:pStyle w:val="ListParagraph"/>
        <w:numPr>
          <w:ilvl w:val="3"/>
          <w:numId w:val="27"/>
        </w:numPr>
        <w:spacing w:after="160" w:line="256" w:lineRule="auto"/>
      </w:pPr>
      <w:r>
        <w:t>Publish the current item</w:t>
      </w:r>
    </w:p>
    <w:p w14:paraId="2BD3F236" w14:textId="77777777" w:rsidR="0080747D" w:rsidRDefault="0080747D" w:rsidP="0080747D">
      <w:pPr>
        <w:pStyle w:val="ListParagraph"/>
        <w:numPr>
          <w:ilvl w:val="2"/>
          <w:numId w:val="27"/>
        </w:numPr>
        <w:spacing w:after="160" w:line="256" w:lineRule="auto"/>
      </w:pPr>
      <w:r>
        <w:t>Smart</w:t>
      </w:r>
    </w:p>
    <w:p w14:paraId="7CFFDEF9" w14:textId="77777777" w:rsidR="0080747D" w:rsidRDefault="0080747D" w:rsidP="0080747D">
      <w:pPr>
        <w:pStyle w:val="ListParagraph"/>
        <w:numPr>
          <w:ilvl w:val="3"/>
          <w:numId w:val="27"/>
        </w:numPr>
        <w:spacing w:after="160" w:line="256" w:lineRule="auto"/>
      </w:pPr>
      <w:r>
        <w:t>Publish the differences between master and web</w:t>
      </w:r>
    </w:p>
    <w:p w14:paraId="7F1A0318" w14:textId="77777777" w:rsidR="0080747D" w:rsidRDefault="0080747D" w:rsidP="0080747D">
      <w:pPr>
        <w:pStyle w:val="ListParagraph"/>
        <w:numPr>
          <w:ilvl w:val="2"/>
          <w:numId w:val="27"/>
        </w:numPr>
        <w:spacing w:after="160" w:line="256" w:lineRule="auto"/>
      </w:pPr>
      <w:r>
        <w:t>Full (AKA Republish)</w:t>
      </w:r>
    </w:p>
    <w:p w14:paraId="23F5ADAD" w14:textId="0C98706C" w:rsidR="0080747D" w:rsidRDefault="0080747D" w:rsidP="0080747D">
      <w:pPr>
        <w:pStyle w:val="ListParagraph"/>
        <w:numPr>
          <w:ilvl w:val="3"/>
          <w:numId w:val="27"/>
        </w:numPr>
        <w:spacing w:after="160" w:line="256" w:lineRule="auto"/>
      </w:pPr>
      <w:r>
        <w:t xml:space="preserve">Publish the </w:t>
      </w:r>
      <w:r w:rsidR="00ED689F">
        <w:t>most recent versions from the</w:t>
      </w:r>
      <w:r>
        <w:t xml:space="preserve"> master database</w:t>
      </w:r>
    </w:p>
    <w:p w14:paraId="2314865D" w14:textId="77777777" w:rsidR="0080747D" w:rsidRDefault="0080747D" w:rsidP="0080747D">
      <w:pPr>
        <w:pStyle w:val="ListParagraph"/>
        <w:numPr>
          <w:ilvl w:val="3"/>
          <w:numId w:val="27"/>
        </w:numPr>
        <w:spacing w:after="160" w:line="256" w:lineRule="auto"/>
      </w:pPr>
      <w:r>
        <w:t>Very time consuming, especially on a large site</w:t>
      </w:r>
    </w:p>
    <w:p w14:paraId="65736052" w14:textId="77777777" w:rsidR="0080747D" w:rsidRDefault="0080747D" w:rsidP="0080747D">
      <w:pPr>
        <w:pStyle w:val="ListParagraph"/>
        <w:numPr>
          <w:ilvl w:val="0"/>
          <w:numId w:val="27"/>
        </w:numPr>
        <w:spacing w:after="160" w:line="256" w:lineRule="auto"/>
      </w:pPr>
      <w:r>
        <w:t>Versioning</w:t>
      </w:r>
    </w:p>
    <w:p w14:paraId="70219A2D" w14:textId="4F1D85AC" w:rsidR="00ED689F" w:rsidRDefault="0080747D" w:rsidP="0080747D">
      <w:pPr>
        <w:pStyle w:val="ListParagraph"/>
        <w:numPr>
          <w:ilvl w:val="1"/>
          <w:numId w:val="27"/>
        </w:numPr>
        <w:spacing w:after="160" w:line="256" w:lineRule="auto"/>
      </w:pPr>
      <w:r>
        <w:t>Not automatic</w:t>
      </w:r>
      <w:r w:rsidR="00ED689F">
        <w:t xml:space="preserve"> by default</w:t>
      </w:r>
    </w:p>
    <w:p w14:paraId="1A0117BD" w14:textId="3A9DF84B" w:rsidR="00ED689F" w:rsidRDefault="0080747D">
      <w:pPr>
        <w:pStyle w:val="ListParagraph"/>
        <w:numPr>
          <w:ilvl w:val="1"/>
          <w:numId w:val="27"/>
        </w:numPr>
        <w:spacing w:after="160" w:line="256" w:lineRule="auto"/>
      </w:pPr>
      <w:commentRangeStart w:id="153"/>
      <w:r>
        <w:t>You have to click new version button</w:t>
      </w:r>
      <w:commentRangeEnd w:id="153"/>
      <w:r w:rsidR="00B26B74">
        <w:rPr>
          <w:rStyle w:val="CommentReference"/>
        </w:rPr>
        <w:commentReference w:id="153"/>
      </w:r>
    </w:p>
    <w:p w14:paraId="25A3F581" w14:textId="77777777" w:rsidR="0080747D" w:rsidRDefault="0080747D" w:rsidP="0080747D">
      <w:pPr>
        <w:pStyle w:val="ListParagraph"/>
        <w:numPr>
          <w:ilvl w:val="0"/>
          <w:numId w:val="27"/>
        </w:numPr>
        <w:spacing w:after="160" w:line="256" w:lineRule="auto"/>
      </w:pPr>
      <w:commentRangeStart w:id="154"/>
      <w:r>
        <w:t>Workflow</w:t>
      </w:r>
      <w:commentRangeEnd w:id="154"/>
      <w:r w:rsidR="002374EF">
        <w:rPr>
          <w:rStyle w:val="CommentReference"/>
        </w:rPr>
        <w:commentReference w:id="154"/>
      </w:r>
      <w:r>
        <w:tab/>
      </w:r>
    </w:p>
    <w:p w14:paraId="1E0E22AB" w14:textId="77777777" w:rsidR="0080747D" w:rsidRDefault="0080747D" w:rsidP="0080747D">
      <w:pPr>
        <w:pStyle w:val="ListParagraph"/>
        <w:numPr>
          <w:ilvl w:val="1"/>
          <w:numId w:val="27"/>
        </w:numPr>
        <w:spacing w:after="160" w:line="256" w:lineRule="auto"/>
      </w:pPr>
      <w:r>
        <w:t>Sitecore has built-in, definable workflow capabilities</w:t>
      </w:r>
    </w:p>
    <w:p w14:paraId="1F54B491" w14:textId="594B22CC" w:rsidR="0080747D" w:rsidRDefault="0080747D" w:rsidP="0080747D">
      <w:pPr>
        <w:pStyle w:val="ListParagraph"/>
        <w:numPr>
          <w:ilvl w:val="1"/>
          <w:numId w:val="27"/>
        </w:numPr>
        <w:spacing w:after="160" w:line="256" w:lineRule="auto"/>
      </w:pPr>
      <w:r>
        <w:lastRenderedPageBreak/>
        <w:t xml:space="preserve">You can set who can publish, content approval flow, delayed publishing, automatic publishing, </w:t>
      </w:r>
      <w:r w:rsidR="00ED689F">
        <w:t xml:space="preserve">automatic versioning, </w:t>
      </w:r>
      <w:r>
        <w:t>etc</w:t>
      </w:r>
    </w:p>
    <w:p w14:paraId="0F9FEC3B" w14:textId="77777777" w:rsidR="0080747D" w:rsidRDefault="0080747D" w:rsidP="0080747D">
      <w:pPr>
        <w:pStyle w:val="ListParagraph"/>
        <w:numPr>
          <w:ilvl w:val="0"/>
          <w:numId w:val="27"/>
        </w:numPr>
        <w:spacing w:after="160" w:line="256" w:lineRule="auto"/>
      </w:pPr>
      <w:commentRangeStart w:id="155"/>
      <w:r>
        <w:t>Languages</w:t>
      </w:r>
      <w:commentRangeEnd w:id="155"/>
      <w:r w:rsidR="002374EF">
        <w:rPr>
          <w:rStyle w:val="CommentReference"/>
        </w:rPr>
        <w:commentReference w:id="155"/>
      </w:r>
      <w:r>
        <w:tab/>
      </w:r>
    </w:p>
    <w:p w14:paraId="053646D7" w14:textId="77777777" w:rsidR="0080747D" w:rsidRDefault="0080747D" w:rsidP="0080747D">
      <w:pPr>
        <w:pStyle w:val="ListParagraph"/>
        <w:numPr>
          <w:ilvl w:val="1"/>
          <w:numId w:val="27"/>
        </w:numPr>
        <w:spacing w:after="160" w:line="256" w:lineRule="auto"/>
      </w:pPr>
      <w:r>
        <w:t>Sitecore supports multiple languages</w:t>
      </w:r>
    </w:p>
    <w:p w14:paraId="0E484A73" w14:textId="77777777" w:rsidR="0080747D" w:rsidRDefault="0080747D" w:rsidP="0080747D">
      <w:pPr>
        <w:pStyle w:val="ListParagraph"/>
        <w:numPr>
          <w:ilvl w:val="1"/>
          <w:numId w:val="27"/>
        </w:numPr>
        <w:spacing w:after="160" w:line="256" w:lineRule="auto"/>
      </w:pPr>
      <w:r>
        <w:t>You can define which languages are available for your site</w:t>
      </w:r>
    </w:p>
    <w:p w14:paraId="065CD4EE" w14:textId="77777777" w:rsidR="0080747D" w:rsidRDefault="0080747D" w:rsidP="0080747D">
      <w:pPr>
        <w:pStyle w:val="ListParagraph"/>
        <w:numPr>
          <w:ilvl w:val="1"/>
          <w:numId w:val="27"/>
        </w:numPr>
        <w:spacing w:after="160" w:line="256" w:lineRule="auto"/>
      </w:pPr>
      <w:r>
        <w:t>You can edit content and create versions for each language</w:t>
      </w:r>
    </w:p>
    <w:p w14:paraId="326155F3" w14:textId="77777777" w:rsidR="0080747D" w:rsidRDefault="0080747D" w:rsidP="00114035">
      <w:pPr>
        <w:pStyle w:val="Heading3"/>
      </w:pPr>
      <w:bookmarkStart w:id="156" w:name="_Toc484783967"/>
      <w:r>
        <w:t>Food for thought</w:t>
      </w:r>
      <w:bookmarkEnd w:id="156"/>
    </w:p>
    <w:p w14:paraId="5B2B1A8D" w14:textId="77777777" w:rsidR="0080747D" w:rsidRDefault="0080747D" w:rsidP="0080747D">
      <w:pPr>
        <w:pStyle w:val="ListParagraph"/>
        <w:numPr>
          <w:ilvl w:val="0"/>
          <w:numId w:val="28"/>
        </w:numPr>
        <w:spacing w:after="160" w:line="256" w:lineRule="auto"/>
        <w:rPr>
          <w:rFonts w:eastAsiaTheme="minorEastAsia"/>
        </w:rPr>
      </w:pPr>
      <w:r>
        <w:t xml:space="preserve">Sitecore is like a box of building blocks.  You can build whatever you can imagine.  </w:t>
      </w:r>
    </w:p>
    <w:p w14:paraId="1FA673CF" w14:textId="77777777" w:rsidR="0080747D" w:rsidRDefault="0080747D" w:rsidP="0080747D">
      <w:pPr>
        <w:pStyle w:val="ListParagraph"/>
        <w:numPr>
          <w:ilvl w:val="0"/>
          <w:numId w:val="28"/>
        </w:numPr>
        <w:spacing w:after="160" w:line="256" w:lineRule="auto"/>
      </w:pPr>
      <w:r>
        <w:t>It does not come with pieces pre-built for you.  You have to build everything.</w:t>
      </w:r>
    </w:p>
    <w:p w14:paraId="4FB584D8" w14:textId="77777777" w:rsidR="0080747D" w:rsidRDefault="0080747D" w:rsidP="0080747D">
      <w:pPr>
        <w:pStyle w:val="ListParagraph"/>
        <w:numPr>
          <w:ilvl w:val="1"/>
          <w:numId w:val="28"/>
        </w:numPr>
        <w:spacing w:after="160" w:line="256" w:lineRule="auto"/>
      </w:pPr>
      <w:r>
        <w:t>Maintain a library of components</w:t>
      </w:r>
    </w:p>
    <w:p w14:paraId="01B6389A" w14:textId="77777777" w:rsidR="0080747D" w:rsidRDefault="0080747D" w:rsidP="0080747D">
      <w:pPr>
        <w:pStyle w:val="ListParagraph"/>
        <w:numPr>
          <w:ilvl w:val="1"/>
          <w:numId w:val="28"/>
        </w:numPr>
        <w:spacing w:after="160" w:line="256" w:lineRule="auto"/>
      </w:pPr>
      <w:r>
        <w:t>Use a Sitecore framework</w:t>
      </w:r>
    </w:p>
    <w:p w14:paraId="46A60F29" w14:textId="77777777" w:rsidR="0080747D" w:rsidRDefault="0080747D" w:rsidP="0080747D">
      <w:pPr>
        <w:pStyle w:val="ListParagraph"/>
        <w:numPr>
          <w:ilvl w:val="2"/>
          <w:numId w:val="28"/>
        </w:numPr>
        <w:spacing w:after="160" w:line="256" w:lineRule="auto"/>
      </w:pPr>
      <w:r>
        <w:t>Ignition</w:t>
      </w:r>
    </w:p>
    <w:p w14:paraId="6BA07FF8" w14:textId="77777777" w:rsidR="0080747D" w:rsidRDefault="0080747D" w:rsidP="0080747D">
      <w:pPr>
        <w:pStyle w:val="ListParagraph"/>
        <w:numPr>
          <w:ilvl w:val="0"/>
          <w:numId w:val="28"/>
        </w:numPr>
        <w:spacing w:after="160" w:line="256" w:lineRule="auto"/>
      </w:pPr>
      <w:r>
        <w:t xml:space="preserve">You can develop for Sitecore using Webforms or MVC.  </w:t>
      </w:r>
    </w:p>
    <w:p w14:paraId="075A4967" w14:textId="77777777" w:rsidR="0080747D" w:rsidRDefault="0080747D" w:rsidP="0080747D">
      <w:pPr>
        <w:pStyle w:val="ListParagraph"/>
        <w:numPr>
          <w:ilvl w:val="1"/>
          <w:numId w:val="28"/>
        </w:numPr>
        <w:spacing w:after="160" w:line="256" w:lineRule="auto"/>
      </w:pPr>
      <w:r>
        <w:t xml:space="preserve">Sitecore MVC is NOT the same as .NET MVC. </w:t>
      </w:r>
    </w:p>
    <w:p w14:paraId="2DBEB515" w14:textId="77777777" w:rsidR="0080747D" w:rsidRDefault="0080747D" w:rsidP="0080747D">
      <w:pPr>
        <w:pStyle w:val="ListParagraph"/>
        <w:numPr>
          <w:ilvl w:val="2"/>
          <w:numId w:val="28"/>
        </w:numPr>
        <w:spacing w:after="160" w:line="256" w:lineRule="auto"/>
      </w:pPr>
      <w:r>
        <w:t>The idea is the similar, but Sitecore becomes a controller that actually manages calling your controllers.</w:t>
      </w:r>
    </w:p>
    <w:p w14:paraId="0835B71B" w14:textId="77777777" w:rsidR="0080747D" w:rsidRDefault="0080747D" w:rsidP="0080747D">
      <w:pPr>
        <w:pStyle w:val="ListParagraph"/>
        <w:numPr>
          <w:ilvl w:val="2"/>
          <w:numId w:val="28"/>
        </w:numPr>
        <w:spacing w:after="160" w:line="256" w:lineRule="auto"/>
      </w:pPr>
      <w:r>
        <w:t>Not all .NET MVC concepts work in Sitecore MVC.</w:t>
      </w:r>
    </w:p>
    <w:p w14:paraId="1BB45F19" w14:textId="4DFB850D" w:rsidR="0080747D" w:rsidRDefault="0080747D" w:rsidP="00114035">
      <w:pPr>
        <w:pStyle w:val="Heading1"/>
      </w:pPr>
      <w:bookmarkStart w:id="157" w:name="_Toc484783968"/>
      <w:r>
        <w:t>Installing Sitecore</w:t>
      </w:r>
      <w:bookmarkEnd w:id="157"/>
    </w:p>
    <w:p w14:paraId="0CAE2223" w14:textId="77777777" w:rsidR="0080747D" w:rsidRDefault="0080747D" w:rsidP="0080747D">
      <w:pPr>
        <w:pStyle w:val="ListParagraph"/>
        <w:numPr>
          <w:ilvl w:val="0"/>
          <w:numId w:val="30"/>
        </w:numPr>
        <w:spacing w:after="160" w:line="259" w:lineRule="auto"/>
      </w:pPr>
      <w:r>
        <w:t>Prerequisites</w:t>
      </w:r>
    </w:p>
    <w:p w14:paraId="0F603F3B" w14:textId="77777777" w:rsidR="0080747D" w:rsidRDefault="0080747D" w:rsidP="0080747D">
      <w:pPr>
        <w:pStyle w:val="ListParagraph"/>
        <w:numPr>
          <w:ilvl w:val="1"/>
          <w:numId w:val="30"/>
        </w:numPr>
        <w:spacing w:after="160" w:line="259" w:lineRule="auto"/>
      </w:pPr>
      <w:r>
        <w:t>SQL Server</w:t>
      </w:r>
    </w:p>
    <w:p w14:paraId="7A667BD8" w14:textId="77777777" w:rsidR="0080747D" w:rsidRDefault="0080747D" w:rsidP="0080747D">
      <w:pPr>
        <w:pStyle w:val="ListParagraph"/>
        <w:numPr>
          <w:ilvl w:val="2"/>
          <w:numId w:val="30"/>
        </w:numPr>
        <w:spacing w:after="160" w:line="259" w:lineRule="auto"/>
      </w:pPr>
      <w:r>
        <w:t>2012 was used to create this guide</w:t>
      </w:r>
    </w:p>
    <w:p w14:paraId="48A9FD43" w14:textId="77777777" w:rsidR="0080747D" w:rsidRDefault="0080747D" w:rsidP="0080747D">
      <w:pPr>
        <w:pStyle w:val="ListParagraph"/>
        <w:numPr>
          <w:ilvl w:val="1"/>
          <w:numId w:val="30"/>
        </w:numPr>
        <w:spacing w:after="160" w:line="259" w:lineRule="auto"/>
      </w:pPr>
      <w:r>
        <w:t>Visual Studio</w:t>
      </w:r>
    </w:p>
    <w:p w14:paraId="3C65CD7B" w14:textId="77777777" w:rsidR="0080747D" w:rsidRDefault="0080747D" w:rsidP="0080747D">
      <w:pPr>
        <w:pStyle w:val="ListParagraph"/>
        <w:numPr>
          <w:ilvl w:val="2"/>
          <w:numId w:val="30"/>
        </w:numPr>
        <w:spacing w:after="160" w:line="259" w:lineRule="auto"/>
      </w:pPr>
      <w:r>
        <w:t>2015 was used to create this guide</w:t>
      </w:r>
    </w:p>
    <w:p w14:paraId="2888AEDE" w14:textId="77777777" w:rsidR="0080747D" w:rsidRDefault="0080747D" w:rsidP="0080747D">
      <w:pPr>
        <w:pStyle w:val="ListParagraph"/>
        <w:numPr>
          <w:ilvl w:val="1"/>
          <w:numId w:val="30"/>
        </w:numPr>
        <w:spacing w:after="160" w:line="259" w:lineRule="auto"/>
      </w:pPr>
      <w:r>
        <w:t>IIS</w:t>
      </w:r>
    </w:p>
    <w:p w14:paraId="1EA9438E" w14:textId="77777777" w:rsidR="0080747D" w:rsidRDefault="0080747D" w:rsidP="0080747D">
      <w:pPr>
        <w:pStyle w:val="ListParagraph"/>
        <w:numPr>
          <w:ilvl w:val="2"/>
          <w:numId w:val="30"/>
        </w:numPr>
        <w:spacing w:after="160" w:line="259" w:lineRule="auto"/>
      </w:pPr>
      <w:r>
        <w:t>Version 8.5.9600 was used to create this guide</w:t>
      </w:r>
    </w:p>
    <w:p w14:paraId="5E916E4F" w14:textId="77777777" w:rsidR="0080747D" w:rsidRDefault="0080747D" w:rsidP="0080747D">
      <w:pPr>
        <w:pStyle w:val="ListParagraph"/>
        <w:numPr>
          <w:ilvl w:val="0"/>
          <w:numId w:val="30"/>
        </w:numPr>
        <w:spacing w:after="160" w:line="259" w:lineRule="auto"/>
      </w:pPr>
      <w:r>
        <w:t>Setup SQL Server to allow Mixed Authentication Mode</w:t>
      </w:r>
    </w:p>
    <w:p w14:paraId="0C41B0BB" w14:textId="77777777" w:rsidR="0080747D" w:rsidRDefault="0080747D" w:rsidP="0080747D">
      <w:pPr>
        <w:pStyle w:val="ListParagraph"/>
        <w:numPr>
          <w:ilvl w:val="1"/>
          <w:numId w:val="30"/>
        </w:numPr>
        <w:spacing w:after="160" w:line="259" w:lineRule="auto"/>
      </w:pPr>
      <w:r>
        <w:t>Open SQL Server Management Studio</w:t>
      </w:r>
    </w:p>
    <w:p w14:paraId="4F25BC37" w14:textId="77777777" w:rsidR="0080747D" w:rsidRDefault="0080747D" w:rsidP="0080747D">
      <w:pPr>
        <w:pStyle w:val="ListParagraph"/>
        <w:numPr>
          <w:ilvl w:val="1"/>
          <w:numId w:val="30"/>
        </w:numPr>
        <w:spacing w:after="160" w:line="259" w:lineRule="auto"/>
      </w:pPr>
      <w:r>
        <w:t>Connect to local server</w:t>
      </w:r>
    </w:p>
    <w:p w14:paraId="75B2725A" w14:textId="77777777" w:rsidR="0080747D" w:rsidRDefault="0080747D" w:rsidP="0080747D">
      <w:pPr>
        <w:pStyle w:val="ListParagraph"/>
        <w:numPr>
          <w:ilvl w:val="1"/>
          <w:numId w:val="30"/>
        </w:numPr>
        <w:spacing w:after="160" w:line="259" w:lineRule="auto"/>
      </w:pPr>
      <w:r>
        <w:t>Right click Server in Object Explorer - &gt; Properties</w:t>
      </w:r>
    </w:p>
    <w:p w14:paraId="59D9E7DF" w14:textId="77777777" w:rsidR="0080747D" w:rsidRDefault="0080747D" w:rsidP="0080747D">
      <w:pPr>
        <w:pStyle w:val="ListParagraph"/>
        <w:numPr>
          <w:ilvl w:val="1"/>
          <w:numId w:val="30"/>
        </w:numPr>
        <w:spacing w:after="160" w:line="259" w:lineRule="auto"/>
      </w:pPr>
      <w:r>
        <w:t>Click Security page</w:t>
      </w:r>
    </w:p>
    <w:p w14:paraId="17A1358C" w14:textId="77777777" w:rsidR="0080747D" w:rsidRDefault="0080747D" w:rsidP="0080747D">
      <w:pPr>
        <w:pStyle w:val="ListParagraph"/>
        <w:numPr>
          <w:ilvl w:val="1"/>
          <w:numId w:val="30"/>
        </w:numPr>
        <w:spacing w:after="160" w:line="259" w:lineRule="auto"/>
      </w:pPr>
      <w:r>
        <w:t>Server Authentication</w:t>
      </w:r>
    </w:p>
    <w:p w14:paraId="1E90060A" w14:textId="77777777" w:rsidR="0080747D" w:rsidRDefault="0080747D" w:rsidP="0080747D">
      <w:pPr>
        <w:pStyle w:val="ListParagraph"/>
        <w:numPr>
          <w:ilvl w:val="2"/>
          <w:numId w:val="30"/>
        </w:numPr>
        <w:spacing w:after="160" w:line="259" w:lineRule="auto"/>
      </w:pPr>
      <w:r>
        <w:t>Click SQL Server and Windows Authentication</w:t>
      </w:r>
    </w:p>
    <w:p w14:paraId="164480BB" w14:textId="77777777" w:rsidR="0080747D" w:rsidRDefault="0080747D" w:rsidP="0080747D">
      <w:pPr>
        <w:pStyle w:val="ListParagraph"/>
        <w:numPr>
          <w:ilvl w:val="0"/>
          <w:numId w:val="30"/>
        </w:numPr>
        <w:spacing w:after="160" w:line="259" w:lineRule="auto"/>
      </w:pPr>
      <w:r>
        <w:t>Setup a SQL Server user for Sitecore</w:t>
      </w:r>
    </w:p>
    <w:p w14:paraId="5D0B4A44" w14:textId="77777777" w:rsidR="0080747D" w:rsidRDefault="0080747D" w:rsidP="0080747D">
      <w:pPr>
        <w:pStyle w:val="ListParagraph"/>
        <w:numPr>
          <w:ilvl w:val="1"/>
          <w:numId w:val="30"/>
        </w:numPr>
        <w:spacing w:after="160" w:line="259" w:lineRule="auto"/>
      </w:pPr>
      <w:r>
        <w:t>Open SQL Server Management Studio</w:t>
      </w:r>
    </w:p>
    <w:p w14:paraId="152D05B9" w14:textId="77777777" w:rsidR="0080747D" w:rsidRDefault="0080747D" w:rsidP="0080747D">
      <w:pPr>
        <w:pStyle w:val="ListParagraph"/>
        <w:numPr>
          <w:ilvl w:val="1"/>
          <w:numId w:val="30"/>
        </w:numPr>
        <w:spacing w:after="160" w:line="259" w:lineRule="auto"/>
      </w:pPr>
      <w:r>
        <w:t>Connect to local server</w:t>
      </w:r>
    </w:p>
    <w:p w14:paraId="7B4136B6" w14:textId="77777777" w:rsidR="0080747D" w:rsidRDefault="0080747D" w:rsidP="0080747D">
      <w:pPr>
        <w:pStyle w:val="ListParagraph"/>
        <w:numPr>
          <w:ilvl w:val="1"/>
          <w:numId w:val="30"/>
        </w:numPr>
        <w:spacing w:after="160" w:line="259" w:lineRule="auto"/>
      </w:pPr>
      <w:r>
        <w:t>Right click Security in Object Explorer -&gt; Logins -&gt; New Login</w:t>
      </w:r>
    </w:p>
    <w:p w14:paraId="0FDCE047" w14:textId="77777777" w:rsidR="0080747D" w:rsidRDefault="0080747D" w:rsidP="0080747D">
      <w:pPr>
        <w:pStyle w:val="ListParagraph"/>
        <w:numPr>
          <w:ilvl w:val="1"/>
          <w:numId w:val="30"/>
        </w:numPr>
        <w:spacing w:after="160" w:line="259" w:lineRule="auto"/>
      </w:pPr>
      <w:r>
        <w:t>General Page</w:t>
      </w:r>
    </w:p>
    <w:p w14:paraId="2794B685" w14:textId="77777777" w:rsidR="0080747D" w:rsidRDefault="0080747D" w:rsidP="0080747D">
      <w:pPr>
        <w:pStyle w:val="ListParagraph"/>
        <w:numPr>
          <w:ilvl w:val="2"/>
          <w:numId w:val="30"/>
        </w:numPr>
        <w:spacing w:after="160" w:line="259" w:lineRule="auto"/>
      </w:pPr>
      <w:r>
        <w:t>SQL Server Authentication</w:t>
      </w:r>
    </w:p>
    <w:p w14:paraId="0F2AE509" w14:textId="77777777" w:rsidR="0080747D" w:rsidRDefault="0080747D" w:rsidP="0080747D">
      <w:pPr>
        <w:pStyle w:val="ListParagraph"/>
        <w:numPr>
          <w:ilvl w:val="2"/>
          <w:numId w:val="30"/>
        </w:numPr>
        <w:spacing w:after="160" w:line="259" w:lineRule="auto"/>
      </w:pPr>
      <w:r>
        <w:t>Set the Login name and password</w:t>
      </w:r>
    </w:p>
    <w:p w14:paraId="7BA14024" w14:textId="77777777" w:rsidR="0080747D" w:rsidRDefault="0080747D" w:rsidP="0080747D">
      <w:pPr>
        <w:pStyle w:val="ListParagraph"/>
        <w:numPr>
          <w:ilvl w:val="3"/>
          <w:numId w:val="30"/>
        </w:numPr>
        <w:spacing w:after="160" w:line="259" w:lineRule="auto"/>
      </w:pPr>
      <w:r>
        <w:lastRenderedPageBreak/>
        <w:t>You can reuse the same login on your local machine for multiple Sitecore instances.  But it would be recommended to have a different login for each site in a production environment.</w:t>
      </w:r>
    </w:p>
    <w:p w14:paraId="742695EB" w14:textId="77777777" w:rsidR="0080747D" w:rsidRDefault="0080747D" w:rsidP="0080747D">
      <w:pPr>
        <w:pStyle w:val="ListParagraph"/>
        <w:numPr>
          <w:ilvl w:val="2"/>
          <w:numId w:val="30"/>
        </w:numPr>
        <w:spacing w:after="160" w:line="259" w:lineRule="auto"/>
      </w:pPr>
      <w:r>
        <w:t>Uncheck enforce password policy</w:t>
      </w:r>
    </w:p>
    <w:p w14:paraId="0752477E" w14:textId="77777777" w:rsidR="0080747D" w:rsidRDefault="0080747D" w:rsidP="0080747D">
      <w:pPr>
        <w:pStyle w:val="ListParagraph"/>
        <w:numPr>
          <w:ilvl w:val="3"/>
          <w:numId w:val="30"/>
        </w:numPr>
        <w:spacing w:after="160" w:line="259" w:lineRule="auto"/>
      </w:pPr>
      <w:r>
        <w:t>This may not be recommended in a production environment</w:t>
      </w:r>
    </w:p>
    <w:p w14:paraId="7A8D6EA2" w14:textId="77777777" w:rsidR="0080747D" w:rsidRDefault="0080747D" w:rsidP="0080747D">
      <w:pPr>
        <w:pStyle w:val="ListParagraph"/>
        <w:numPr>
          <w:ilvl w:val="1"/>
          <w:numId w:val="30"/>
        </w:numPr>
        <w:spacing w:after="160" w:line="259" w:lineRule="auto"/>
      </w:pPr>
      <w:r>
        <w:t>Server Roles Page</w:t>
      </w:r>
    </w:p>
    <w:p w14:paraId="1EDA3018" w14:textId="77777777" w:rsidR="0080747D" w:rsidRDefault="0080747D" w:rsidP="0080747D">
      <w:pPr>
        <w:pStyle w:val="ListParagraph"/>
        <w:numPr>
          <w:ilvl w:val="2"/>
          <w:numId w:val="30"/>
        </w:numPr>
        <w:spacing w:after="160" w:line="259" w:lineRule="auto"/>
      </w:pPr>
      <w:r>
        <w:t>Check boxes for public and sysadmin</w:t>
      </w:r>
    </w:p>
    <w:p w14:paraId="3373CA48" w14:textId="77777777" w:rsidR="0080747D" w:rsidRDefault="0080747D" w:rsidP="0080747D">
      <w:pPr>
        <w:pStyle w:val="ListParagraph"/>
        <w:numPr>
          <w:ilvl w:val="3"/>
          <w:numId w:val="30"/>
        </w:numPr>
        <w:spacing w:after="160" w:line="259" w:lineRule="auto"/>
      </w:pPr>
      <w:r>
        <w:t>This may not be recommended in a production environment</w:t>
      </w:r>
    </w:p>
    <w:p w14:paraId="7C240385" w14:textId="77777777" w:rsidR="0080747D" w:rsidRDefault="0080747D" w:rsidP="0080747D">
      <w:pPr>
        <w:pStyle w:val="ListParagraph"/>
        <w:numPr>
          <w:ilvl w:val="0"/>
          <w:numId w:val="30"/>
        </w:numPr>
        <w:spacing w:after="160" w:line="259" w:lineRule="auto"/>
      </w:pPr>
      <w:r>
        <w:t>Install Sitecore</w:t>
      </w:r>
    </w:p>
    <w:p w14:paraId="0CA7FD94" w14:textId="77777777" w:rsidR="0080747D" w:rsidRDefault="0080747D" w:rsidP="0080747D">
      <w:pPr>
        <w:pStyle w:val="ListParagraph"/>
        <w:numPr>
          <w:ilvl w:val="1"/>
          <w:numId w:val="30"/>
        </w:numPr>
        <w:spacing w:after="160" w:line="259" w:lineRule="auto"/>
      </w:pPr>
      <w:r>
        <w:t>Download Sitecore</w:t>
      </w:r>
    </w:p>
    <w:p w14:paraId="23B7DEC6" w14:textId="77777777" w:rsidR="0080747D" w:rsidRDefault="0080747D" w:rsidP="0080747D">
      <w:pPr>
        <w:pStyle w:val="ListParagraph"/>
        <w:numPr>
          <w:ilvl w:val="2"/>
          <w:numId w:val="30"/>
        </w:numPr>
        <w:spacing w:after="160" w:line="259" w:lineRule="auto"/>
      </w:pPr>
      <w:r>
        <w:t>https://dev.sitecore.net/Downloads.aspx</w:t>
      </w:r>
    </w:p>
    <w:p w14:paraId="5FEA1AC2" w14:textId="77777777" w:rsidR="0080747D" w:rsidRDefault="0080747D" w:rsidP="0080747D">
      <w:pPr>
        <w:pStyle w:val="ListParagraph"/>
        <w:numPr>
          <w:ilvl w:val="2"/>
          <w:numId w:val="30"/>
        </w:numPr>
        <w:spacing w:after="160" w:line="259" w:lineRule="auto"/>
      </w:pPr>
      <w:r>
        <w:t>You must have a Sitecore Developer account</w:t>
      </w:r>
    </w:p>
    <w:p w14:paraId="33117399" w14:textId="77777777" w:rsidR="0080747D" w:rsidRDefault="0080747D" w:rsidP="0080747D">
      <w:pPr>
        <w:pStyle w:val="ListParagraph"/>
        <w:numPr>
          <w:ilvl w:val="1"/>
          <w:numId w:val="30"/>
        </w:numPr>
        <w:spacing w:after="160" w:line="259" w:lineRule="auto"/>
      </w:pPr>
      <w:r>
        <w:t>Download the license file</w:t>
      </w:r>
    </w:p>
    <w:p w14:paraId="3F8C765F" w14:textId="77777777" w:rsidR="0080747D" w:rsidRDefault="00C22724" w:rsidP="0080747D">
      <w:pPr>
        <w:pStyle w:val="ListParagraph"/>
        <w:numPr>
          <w:ilvl w:val="2"/>
          <w:numId w:val="30"/>
        </w:numPr>
        <w:spacing w:after="160" w:line="259" w:lineRule="auto"/>
      </w:pPr>
      <w:hyperlink r:id="rId16">
        <w:r w:rsidR="0080747D" w:rsidRPr="56791272">
          <w:rPr>
            <w:rStyle w:val="Hyperlink"/>
          </w:rPr>
          <w:t>https://hub.perficient.com/communities/Sitecore/SitePages/Home.aspx</w:t>
        </w:r>
      </w:hyperlink>
    </w:p>
    <w:p w14:paraId="0AA5E06C" w14:textId="77777777" w:rsidR="0080747D" w:rsidRDefault="0080747D" w:rsidP="0080747D">
      <w:pPr>
        <w:pStyle w:val="ListParagraph"/>
        <w:numPr>
          <w:ilvl w:val="2"/>
          <w:numId w:val="30"/>
        </w:numPr>
        <w:spacing w:after="160" w:line="259" w:lineRule="auto"/>
      </w:pPr>
      <w:r>
        <w:t>Documents and Assets/Sitecore Installers and Licenses</w:t>
      </w:r>
    </w:p>
    <w:p w14:paraId="189F54C5" w14:textId="77777777" w:rsidR="0080747D" w:rsidRDefault="0080747D" w:rsidP="0080747D">
      <w:pPr>
        <w:pStyle w:val="ListParagraph"/>
        <w:numPr>
          <w:ilvl w:val="1"/>
          <w:numId w:val="30"/>
        </w:numPr>
        <w:spacing w:after="160" w:line="259" w:lineRule="auto"/>
      </w:pPr>
      <w:r>
        <w:t>Run Sitecore Installer</w:t>
      </w:r>
    </w:p>
    <w:p w14:paraId="3383D29F" w14:textId="77777777" w:rsidR="0080747D" w:rsidRDefault="0080747D" w:rsidP="0080747D">
      <w:pPr>
        <w:pStyle w:val="ListParagraph"/>
        <w:numPr>
          <w:ilvl w:val="2"/>
          <w:numId w:val="30"/>
        </w:numPr>
        <w:spacing w:after="160" w:line="259" w:lineRule="auto"/>
      </w:pPr>
      <w:r>
        <w:t>Cannot be installed from a network drive</w:t>
      </w:r>
    </w:p>
    <w:p w14:paraId="6333FB6C" w14:textId="77777777" w:rsidR="0080747D" w:rsidRDefault="0080747D" w:rsidP="0080747D">
      <w:pPr>
        <w:pStyle w:val="ListParagraph"/>
        <w:numPr>
          <w:ilvl w:val="2"/>
          <w:numId w:val="30"/>
        </w:numPr>
        <w:spacing w:after="160" w:line="259" w:lineRule="auto"/>
      </w:pPr>
      <w:r>
        <w:t>Installation Wizard</w:t>
      </w:r>
    </w:p>
    <w:p w14:paraId="5C413A05" w14:textId="77777777" w:rsidR="0080747D" w:rsidRDefault="0080747D" w:rsidP="0080747D">
      <w:pPr>
        <w:pStyle w:val="ListParagraph"/>
        <w:numPr>
          <w:ilvl w:val="3"/>
          <w:numId w:val="30"/>
        </w:numPr>
        <w:spacing w:after="160" w:line="259" w:lineRule="auto"/>
      </w:pPr>
      <w:r>
        <w:t>New instance</w:t>
      </w:r>
    </w:p>
    <w:p w14:paraId="4D5BBF36" w14:textId="77777777" w:rsidR="0080747D" w:rsidRDefault="0080747D" w:rsidP="0080747D">
      <w:pPr>
        <w:pStyle w:val="ListParagraph"/>
        <w:numPr>
          <w:ilvl w:val="3"/>
          <w:numId w:val="30"/>
        </w:numPr>
        <w:spacing w:after="160" w:line="259" w:lineRule="auto"/>
      </w:pPr>
      <w:r>
        <w:t>Accept Terms</w:t>
      </w:r>
    </w:p>
    <w:p w14:paraId="53C35BF3" w14:textId="77777777" w:rsidR="0080747D" w:rsidRDefault="0080747D" w:rsidP="0080747D">
      <w:pPr>
        <w:pStyle w:val="ListParagraph"/>
        <w:numPr>
          <w:ilvl w:val="3"/>
          <w:numId w:val="30"/>
        </w:numPr>
        <w:spacing w:after="160" w:line="259" w:lineRule="auto"/>
      </w:pPr>
      <w:r>
        <w:t>Installation Type</w:t>
      </w:r>
    </w:p>
    <w:p w14:paraId="08AB513F" w14:textId="77777777" w:rsidR="0080747D" w:rsidRDefault="0080747D" w:rsidP="0080747D">
      <w:pPr>
        <w:pStyle w:val="ListParagraph"/>
        <w:numPr>
          <w:ilvl w:val="4"/>
          <w:numId w:val="30"/>
        </w:numPr>
        <w:spacing w:after="160" w:line="259" w:lineRule="auto"/>
      </w:pPr>
      <w:r>
        <w:t>Complete</w:t>
      </w:r>
    </w:p>
    <w:p w14:paraId="2F589ACE" w14:textId="77777777" w:rsidR="0080747D" w:rsidRDefault="0080747D" w:rsidP="0080747D">
      <w:pPr>
        <w:pStyle w:val="ListParagraph"/>
        <w:numPr>
          <w:ilvl w:val="3"/>
          <w:numId w:val="30"/>
        </w:numPr>
        <w:spacing w:after="160" w:line="259" w:lineRule="auto"/>
      </w:pPr>
      <w:r>
        <w:t>Instance Name</w:t>
      </w:r>
    </w:p>
    <w:p w14:paraId="75379E29" w14:textId="77777777" w:rsidR="0080747D" w:rsidRDefault="0080747D" w:rsidP="0080747D">
      <w:pPr>
        <w:pStyle w:val="ListParagraph"/>
        <w:numPr>
          <w:ilvl w:val="4"/>
          <w:numId w:val="30"/>
        </w:numPr>
        <w:spacing w:after="160" w:line="259" w:lineRule="auto"/>
      </w:pPr>
      <w:r>
        <w:t>SitecoreBootcamp</w:t>
      </w:r>
    </w:p>
    <w:p w14:paraId="71BB761D" w14:textId="77777777" w:rsidR="0080747D" w:rsidRDefault="0080747D" w:rsidP="0080747D">
      <w:pPr>
        <w:pStyle w:val="ListParagraph"/>
        <w:numPr>
          <w:ilvl w:val="3"/>
          <w:numId w:val="30"/>
        </w:numPr>
        <w:spacing w:after="160" w:line="259" w:lineRule="auto"/>
      </w:pPr>
      <w:r>
        <w:t xml:space="preserve">License File </w:t>
      </w:r>
      <w:r>
        <w:tab/>
      </w:r>
    </w:p>
    <w:p w14:paraId="3FAF340A" w14:textId="77777777" w:rsidR="0080747D" w:rsidRDefault="0080747D" w:rsidP="0080747D">
      <w:pPr>
        <w:pStyle w:val="ListParagraph"/>
        <w:numPr>
          <w:ilvl w:val="3"/>
          <w:numId w:val="30"/>
        </w:numPr>
        <w:spacing w:after="160" w:line="259" w:lineRule="auto"/>
      </w:pPr>
      <w:r>
        <w:t>SQL Server</w:t>
      </w:r>
    </w:p>
    <w:p w14:paraId="3F6C4710" w14:textId="77777777" w:rsidR="0080747D" w:rsidRDefault="0080747D" w:rsidP="0080747D">
      <w:pPr>
        <w:pStyle w:val="ListParagraph"/>
        <w:numPr>
          <w:ilvl w:val="4"/>
          <w:numId w:val="30"/>
        </w:numPr>
        <w:spacing w:after="160" w:line="259" w:lineRule="auto"/>
      </w:pPr>
      <w:r>
        <w:t>This is the name of database server (not the Sql Server instance name)</w:t>
      </w:r>
    </w:p>
    <w:p w14:paraId="37EF0C13" w14:textId="77777777" w:rsidR="0080747D" w:rsidRDefault="0080747D" w:rsidP="0080747D">
      <w:pPr>
        <w:pStyle w:val="ListParagraph"/>
        <w:numPr>
          <w:ilvl w:val="5"/>
          <w:numId w:val="30"/>
        </w:numPr>
        <w:spacing w:after="160" w:line="259" w:lineRule="auto"/>
      </w:pPr>
      <w:r>
        <w:t>Shown when you run Sql Server Management studio and connect to your local server.</w:t>
      </w:r>
    </w:p>
    <w:p w14:paraId="68AF17E1" w14:textId="77777777" w:rsidR="0080747D" w:rsidRDefault="0080747D" w:rsidP="0080747D">
      <w:pPr>
        <w:pStyle w:val="ListParagraph"/>
        <w:numPr>
          <w:ilvl w:val="4"/>
          <w:numId w:val="30"/>
        </w:numPr>
        <w:spacing w:after="160" w:line="259" w:lineRule="auto"/>
      </w:pPr>
      <w:r>
        <w:t>Sitecore credentials created in Step 2.</w:t>
      </w:r>
    </w:p>
    <w:p w14:paraId="203410EB" w14:textId="77777777" w:rsidR="0080747D" w:rsidRDefault="0080747D" w:rsidP="0080747D">
      <w:pPr>
        <w:pStyle w:val="ListParagraph"/>
        <w:numPr>
          <w:ilvl w:val="3"/>
          <w:numId w:val="30"/>
        </w:numPr>
        <w:spacing w:after="160" w:line="259" w:lineRule="auto"/>
      </w:pPr>
      <w:r>
        <w:t xml:space="preserve">Install path </w:t>
      </w:r>
    </w:p>
    <w:p w14:paraId="0879DCB8" w14:textId="77777777" w:rsidR="0080747D" w:rsidRDefault="0080747D" w:rsidP="0080747D">
      <w:pPr>
        <w:pStyle w:val="ListParagraph"/>
        <w:numPr>
          <w:ilvl w:val="4"/>
          <w:numId w:val="30"/>
        </w:numPr>
        <w:spacing w:after="160" w:line="259" w:lineRule="auto"/>
      </w:pPr>
      <w:r>
        <w:t>&lt;Your wwwroot path&gt;\SitecoreBootcamp</w:t>
      </w:r>
    </w:p>
    <w:p w14:paraId="46152E0C" w14:textId="77777777" w:rsidR="0080747D" w:rsidRDefault="0080747D" w:rsidP="0080747D">
      <w:pPr>
        <w:pStyle w:val="ListParagraph"/>
        <w:numPr>
          <w:ilvl w:val="3"/>
          <w:numId w:val="30"/>
        </w:numPr>
        <w:spacing w:after="160" w:line="259" w:lineRule="auto"/>
      </w:pPr>
      <w:r>
        <w:t>Website Name</w:t>
      </w:r>
    </w:p>
    <w:p w14:paraId="35946CD5" w14:textId="77777777" w:rsidR="0080747D" w:rsidRDefault="0080747D" w:rsidP="0080747D">
      <w:pPr>
        <w:pStyle w:val="ListParagraph"/>
        <w:numPr>
          <w:ilvl w:val="4"/>
          <w:numId w:val="30"/>
        </w:numPr>
        <w:spacing w:after="160" w:line="259" w:lineRule="auto"/>
      </w:pPr>
      <w:r>
        <w:t>SitecoreBootcamp</w:t>
      </w:r>
    </w:p>
    <w:p w14:paraId="597F6BA5" w14:textId="055DA126" w:rsidR="0080747D" w:rsidRDefault="0080747D" w:rsidP="0080747D">
      <w:pPr>
        <w:pStyle w:val="ListParagraph"/>
        <w:numPr>
          <w:ilvl w:val="5"/>
          <w:numId w:val="30"/>
        </w:numPr>
        <w:spacing w:after="160" w:line="259" w:lineRule="auto"/>
      </w:pPr>
      <w:r>
        <w:t xml:space="preserve">We will rename this SitecoreBootcamp.localhost </w:t>
      </w:r>
      <w:r w:rsidR="00115CBF">
        <w:t>in the next step</w:t>
      </w:r>
      <w:r>
        <w:t>.</w:t>
      </w:r>
      <w:r w:rsidR="00115CBF">
        <w:t xml:space="preserve">  </w:t>
      </w:r>
      <w:r>
        <w:t>The installer will not allow you to enter special characters in the name.</w:t>
      </w:r>
    </w:p>
    <w:p w14:paraId="08516D9D" w14:textId="77777777" w:rsidR="0080747D" w:rsidRDefault="0080747D" w:rsidP="0080747D">
      <w:pPr>
        <w:pStyle w:val="ListParagraph"/>
        <w:numPr>
          <w:ilvl w:val="1"/>
          <w:numId w:val="30"/>
        </w:numPr>
        <w:spacing w:after="160" w:line="259" w:lineRule="auto"/>
      </w:pPr>
      <w:r>
        <w:t>IIS Settings</w:t>
      </w:r>
    </w:p>
    <w:p w14:paraId="36E6DD41" w14:textId="77777777" w:rsidR="0080747D" w:rsidRDefault="0080747D" w:rsidP="0080747D">
      <w:pPr>
        <w:pStyle w:val="ListParagraph"/>
        <w:numPr>
          <w:ilvl w:val="2"/>
          <w:numId w:val="30"/>
        </w:numPr>
        <w:spacing w:after="160" w:line="259" w:lineRule="auto"/>
      </w:pPr>
      <w:r>
        <w:t>Open IIS Manager</w:t>
      </w:r>
    </w:p>
    <w:p w14:paraId="51C2C973" w14:textId="77777777" w:rsidR="0080747D" w:rsidRDefault="0080747D" w:rsidP="0080747D">
      <w:pPr>
        <w:pStyle w:val="ListParagraph"/>
        <w:numPr>
          <w:ilvl w:val="2"/>
          <w:numId w:val="30"/>
        </w:numPr>
        <w:spacing w:after="160" w:line="259" w:lineRule="auto"/>
      </w:pPr>
      <w:r>
        <w:t>Right click Sites/SitecoreBootcamp in Connections -&gt; Edit Bindings</w:t>
      </w:r>
    </w:p>
    <w:p w14:paraId="38B71B84" w14:textId="77777777" w:rsidR="0080747D" w:rsidRDefault="0080747D" w:rsidP="0080747D">
      <w:pPr>
        <w:pStyle w:val="ListParagraph"/>
        <w:numPr>
          <w:ilvl w:val="2"/>
          <w:numId w:val="30"/>
        </w:numPr>
        <w:spacing w:after="160" w:line="259" w:lineRule="auto"/>
      </w:pPr>
      <w:r>
        <w:t>Click on the entry for "SitecoreBootcamp" -&gt; Edit</w:t>
      </w:r>
    </w:p>
    <w:p w14:paraId="63A76F84" w14:textId="77777777" w:rsidR="0080747D" w:rsidRDefault="0080747D" w:rsidP="0080747D">
      <w:pPr>
        <w:pStyle w:val="ListParagraph"/>
        <w:numPr>
          <w:ilvl w:val="2"/>
          <w:numId w:val="30"/>
        </w:numPr>
        <w:spacing w:after="160" w:line="259" w:lineRule="auto"/>
      </w:pPr>
      <w:r>
        <w:t>Set the Host name to "SitecoreBootcamp.localhost"</w:t>
      </w:r>
    </w:p>
    <w:p w14:paraId="296E0F9E" w14:textId="73FBD7B6" w:rsidR="0080747D" w:rsidRDefault="000C534C" w:rsidP="0080747D">
      <w:pPr>
        <w:pStyle w:val="ListParagraph"/>
        <w:numPr>
          <w:ilvl w:val="3"/>
          <w:numId w:val="30"/>
        </w:numPr>
        <w:spacing w:after="160" w:line="259" w:lineRule="auto"/>
      </w:pPr>
      <w:r>
        <w:t>You should always</w:t>
      </w:r>
      <w:r w:rsidR="0080747D">
        <w:t xml:space="preserve"> a domain extension</w:t>
      </w:r>
    </w:p>
    <w:p w14:paraId="253DF05A" w14:textId="7212C34B" w:rsidR="000C534C" w:rsidRDefault="000C534C" w:rsidP="00781565">
      <w:pPr>
        <w:pStyle w:val="ListParagraph"/>
        <w:numPr>
          <w:ilvl w:val="4"/>
          <w:numId w:val="30"/>
        </w:numPr>
        <w:spacing w:after="160" w:line="259" w:lineRule="auto"/>
      </w:pPr>
      <w:r>
        <w:lastRenderedPageBreak/>
        <w:t xml:space="preserve">Cookies don't work correctly without a </w:t>
      </w:r>
      <w:r w:rsidR="007D24E4">
        <w:t>TLD</w:t>
      </w:r>
    </w:p>
    <w:p w14:paraId="344FC3BF" w14:textId="77777777" w:rsidR="001C02C1" w:rsidRDefault="0080747D" w:rsidP="0080747D">
      <w:pPr>
        <w:pStyle w:val="ListParagraph"/>
        <w:numPr>
          <w:ilvl w:val="3"/>
          <w:numId w:val="30"/>
        </w:numPr>
        <w:spacing w:after="160" w:line="259" w:lineRule="auto"/>
      </w:pPr>
      <w:r>
        <w:t>You should use .local or .localhost</w:t>
      </w:r>
    </w:p>
    <w:p w14:paraId="78D2906E" w14:textId="7FD84E5B" w:rsidR="001C02C1" w:rsidRDefault="001C02C1" w:rsidP="00781565">
      <w:pPr>
        <w:pStyle w:val="ListParagraph"/>
        <w:numPr>
          <w:ilvl w:val="4"/>
          <w:numId w:val="30"/>
        </w:numPr>
        <w:spacing w:after="160" w:line="259" w:lineRule="auto"/>
      </w:pPr>
      <w:r>
        <w:t>Check with your project leader to see if they have a preference</w:t>
      </w:r>
    </w:p>
    <w:p w14:paraId="7E59F31E" w14:textId="1F8F6811" w:rsidR="0080747D" w:rsidRDefault="001C02C1" w:rsidP="0080747D">
      <w:pPr>
        <w:pStyle w:val="ListParagraph"/>
        <w:numPr>
          <w:ilvl w:val="3"/>
          <w:numId w:val="30"/>
        </w:numPr>
        <w:spacing w:after="160" w:line="259" w:lineRule="auto"/>
      </w:pPr>
      <w:r>
        <w:t>You should NOT use</w:t>
      </w:r>
      <w:r w:rsidR="0080747D">
        <w:t>.dev</w:t>
      </w:r>
    </w:p>
    <w:p w14:paraId="5C52ADC6" w14:textId="44548080" w:rsidR="001C02C1" w:rsidRDefault="0080747D">
      <w:pPr>
        <w:pStyle w:val="ListParagraph"/>
        <w:numPr>
          <w:ilvl w:val="4"/>
          <w:numId w:val="30"/>
        </w:numPr>
        <w:spacing w:after="160" w:line="259" w:lineRule="auto"/>
      </w:pPr>
      <w:r>
        <w:t>.dev was purchased by Google as a TLD</w:t>
      </w:r>
      <w:r w:rsidR="001C02C1">
        <w:t xml:space="preserve"> and tries to route to an actual non-existant domain</w:t>
      </w:r>
    </w:p>
    <w:p w14:paraId="709AC43A" w14:textId="77777777" w:rsidR="0080747D" w:rsidRDefault="0080747D" w:rsidP="0080747D">
      <w:pPr>
        <w:pStyle w:val="ListParagraph"/>
        <w:numPr>
          <w:ilvl w:val="2"/>
          <w:numId w:val="30"/>
        </w:numPr>
        <w:spacing w:after="160" w:line="259" w:lineRule="auto"/>
      </w:pPr>
      <w:r>
        <w:t>Restart the website</w:t>
      </w:r>
    </w:p>
    <w:p w14:paraId="7C66E365" w14:textId="77777777" w:rsidR="0080747D" w:rsidRDefault="0080747D" w:rsidP="0080747D">
      <w:pPr>
        <w:pStyle w:val="ListParagraph"/>
        <w:numPr>
          <w:ilvl w:val="1"/>
          <w:numId w:val="30"/>
        </w:numPr>
        <w:spacing w:after="160" w:line="259" w:lineRule="auto"/>
      </w:pPr>
      <w:r>
        <w:t>Hosts File</w:t>
      </w:r>
    </w:p>
    <w:p w14:paraId="122EA37D" w14:textId="77777777" w:rsidR="0080747D" w:rsidRDefault="0080747D" w:rsidP="0080747D">
      <w:pPr>
        <w:pStyle w:val="ListParagraph"/>
        <w:numPr>
          <w:ilvl w:val="2"/>
          <w:numId w:val="30"/>
        </w:numPr>
        <w:spacing w:after="160" w:line="259" w:lineRule="auto"/>
      </w:pPr>
      <w:r>
        <w:t>Open notepad.exe as an admin</w:t>
      </w:r>
    </w:p>
    <w:p w14:paraId="2242A763" w14:textId="77777777" w:rsidR="0080747D" w:rsidRDefault="0080747D" w:rsidP="0080747D">
      <w:pPr>
        <w:pStyle w:val="ListParagraph"/>
        <w:numPr>
          <w:ilvl w:val="3"/>
          <w:numId w:val="30"/>
        </w:numPr>
        <w:spacing w:after="160" w:line="259" w:lineRule="auto"/>
      </w:pPr>
      <w:r>
        <w:t>Right click -&gt; Run as admin</w:t>
      </w:r>
    </w:p>
    <w:p w14:paraId="721C448C" w14:textId="77777777" w:rsidR="0080747D" w:rsidRDefault="0080747D" w:rsidP="0080747D">
      <w:pPr>
        <w:pStyle w:val="ListParagraph"/>
        <w:numPr>
          <w:ilvl w:val="2"/>
          <w:numId w:val="30"/>
        </w:numPr>
        <w:spacing w:after="160" w:line="259" w:lineRule="auto"/>
      </w:pPr>
      <w:r>
        <w:t>Open C:\Windows\System32\drivers\etc\hosts</w:t>
      </w:r>
    </w:p>
    <w:p w14:paraId="417EA8EB" w14:textId="77777777" w:rsidR="0080747D" w:rsidRDefault="0080747D" w:rsidP="0080747D">
      <w:pPr>
        <w:pStyle w:val="ListParagraph"/>
        <w:numPr>
          <w:ilvl w:val="2"/>
          <w:numId w:val="30"/>
        </w:numPr>
        <w:spacing w:after="160" w:line="259" w:lineRule="auto"/>
      </w:pPr>
      <w:r>
        <w:t xml:space="preserve">Change the line </w:t>
      </w:r>
      <w:r>
        <w:br/>
        <w:t xml:space="preserve">"127.0.0.1 SitecoreBootcamp" </w:t>
      </w:r>
      <w:r>
        <w:br/>
        <w:t xml:space="preserve">to </w:t>
      </w:r>
      <w:r>
        <w:br/>
        <w:t>"127.0.0.1 SitecoreBootcamp.localhost"</w:t>
      </w:r>
    </w:p>
    <w:p w14:paraId="3323152A" w14:textId="77777777" w:rsidR="0080747D" w:rsidRDefault="0080747D" w:rsidP="0080747D">
      <w:pPr>
        <w:pStyle w:val="ListParagraph"/>
        <w:numPr>
          <w:ilvl w:val="2"/>
          <w:numId w:val="30"/>
        </w:numPr>
        <w:spacing w:after="160" w:line="259" w:lineRule="auto"/>
      </w:pPr>
      <w:r>
        <w:t>Save</w:t>
      </w:r>
    </w:p>
    <w:p w14:paraId="63EFC545" w14:textId="77777777" w:rsidR="0080747D" w:rsidRDefault="0080747D" w:rsidP="0080747D">
      <w:pPr>
        <w:pStyle w:val="ListParagraph"/>
        <w:numPr>
          <w:ilvl w:val="1"/>
          <w:numId w:val="30"/>
        </w:numPr>
        <w:spacing w:after="160" w:line="259" w:lineRule="auto"/>
      </w:pPr>
      <w:r>
        <w:t>Launch Site</w:t>
      </w:r>
    </w:p>
    <w:p w14:paraId="006FE02E" w14:textId="77777777" w:rsidR="0080747D" w:rsidRDefault="00C22724" w:rsidP="0080747D">
      <w:pPr>
        <w:pStyle w:val="ListParagraph"/>
        <w:numPr>
          <w:ilvl w:val="2"/>
          <w:numId w:val="30"/>
        </w:numPr>
        <w:spacing w:after="160" w:line="259" w:lineRule="auto"/>
      </w:pPr>
      <w:hyperlink r:id="rId17">
        <w:r w:rsidR="0080747D" w:rsidRPr="56791272">
          <w:rPr>
            <w:rStyle w:val="Hyperlink"/>
          </w:rPr>
          <w:t>http://sitecorebootcamp.localhost</w:t>
        </w:r>
      </w:hyperlink>
    </w:p>
    <w:p w14:paraId="5EF7FEB4" w14:textId="77777777" w:rsidR="0080747D" w:rsidRPr="00384ED3" w:rsidRDefault="0080747D" w:rsidP="0080747D">
      <w:pPr>
        <w:pStyle w:val="ListParagraph"/>
        <w:numPr>
          <w:ilvl w:val="3"/>
          <w:numId w:val="30"/>
        </w:numPr>
        <w:spacing w:after="160" w:line="259" w:lineRule="auto"/>
      </w:pPr>
      <w:r w:rsidRPr="540612A6">
        <w:rPr>
          <w:rFonts w:ascii="Calibri" w:eastAsia="Calibri" w:hAnsi="Calibri" w:cs="Calibri"/>
        </w:rPr>
        <w:t xml:space="preserve">The first page load may take some time as Sitecore rebuilds it caches. </w:t>
      </w:r>
    </w:p>
    <w:p w14:paraId="214D2E0A" w14:textId="10AD8414" w:rsidR="0080747D" w:rsidRDefault="0080747D" w:rsidP="00114035">
      <w:pPr>
        <w:pStyle w:val="Heading1"/>
      </w:pPr>
      <w:bookmarkStart w:id="158" w:name="_Toc484783969"/>
      <w:r>
        <w:t>Setting up your development Environment</w:t>
      </w:r>
      <w:bookmarkEnd w:id="158"/>
    </w:p>
    <w:p w14:paraId="75B58398" w14:textId="77777777" w:rsidR="0080747D" w:rsidRDefault="0080747D" w:rsidP="0080747D">
      <w:pPr>
        <w:pStyle w:val="ListParagraph"/>
        <w:numPr>
          <w:ilvl w:val="0"/>
          <w:numId w:val="31"/>
        </w:numPr>
        <w:spacing w:after="160" w:line="259" w:lineRule="auto"/>
      </w:pPr>
      <w:r>
        <w:rPr>
          <w:noProof/>
        </w:rPr>
        <mc:AlternateContent>
          <mc:Choice Requires="wps">
            <w:drawing>
              <wp:anchor distT="45720" distB="45720" distL="114300" distR="114300" simplePos="0" relativeHeight="251658242" behindDoc="0" locked="0" layoutInCell="1" allowOverlap="1" wp14:anchorId="73E9B9D9" wp14:editId="688B9DDC">
                <wp:simplePos x="0" y="0"/>
                <wp:positionH relativeFrom="column">
                  <wp:posOffset>4717961</wp:posOffset>
                </wp:positionH>
                <wp:positionV relativeFrom="paragraph">
                  <wp:posOffset>35442</wp:posOffset>
                </wp:positionV>
                <wp:extent cx="1786890" cy="1404620"/>
                <wp:effectExtent l="0" t="0" r="228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890" cy="1404620"/>
                        </a:xfrm>
                        <a:prstGeom prst="rect">
                          <a:avLst/>
                        </a:prstGeom>
                        <a:solidFill>
                          <a:srgbClr val="FFFFFF"/>
                        </a:solidFill>
                        <a:ln w="9525">
                          <a:solidFill>
                            <a:srgbClr val="000000"/>
                          </a:solidFill>
                          <a:miter lim="800000"/>
                          <a:headEnd/>
                          <a:tailEnd/>
                        </a:ln>
                      </wps:spPr>
                      <wps:txbx>
                        <w:txbxContent>
                          <w:p w14:paraId="7DED423F" w14:textId="77777777" w:rsidR="00C22724" w:rsidRDefault="00C22724" w:rsidP="0080747D">
                            <w:r>
                              <w:t>If you prefer not to run as admin, you will need to do file system publish instead of web publish in step 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E9B9D9" id="_x0000_s1027" type="#_x0000_t202" style="position:absolute;left:0;text-align:left;margin-left:371.5pt;margin-top:2.8pt;width:140.7pt;height:110.6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">
                <v:textbox style="mso-fit-shape-to-text:t">
                  <w:txbxContent>
                    <w:p w14:paraId="7DED423F" w14:textId="77777777" w:rsidR="00C22724" w:rsidRDefault="00C22724" w:rsidP="0080747D">
                      <w:r>
                        <w:t>If you prefer not to run as admin, you will need to do file system publish instead of web publish in step 11.</w:t>
                      </w:r>
                    </w:p>
                  </w:txbxContent>
                </v:textbox>
                <w10:wrap type="square"/>
              </v:shape>
            </w:pict>
          </mc:Fallback>
        </mc:AlternateContent>
      </w:r>
      <w:r>
        <w:t>Open Visual Studio in Admin Mode</w:t>
      </w:r>
    </w:p>
    <w:p w14:paraId="4F864502" w14:textId="77777777" w:rsidR="0080747D" w:rsidRDefault="0080747D" w:rsidP="0080747D">
      <w:pPr>
        <w:pStyle w:val="ListParagraph"/>
        <w:numPr>
          <w:ilvl w:val="1"/>
          <w:numId w:val="31"/>
        </w:numPr>
        <w:spacing w:after="160" w:line="259" w:lineRule="auto"/>
      </w:pPr>
      <w:r>
        <w:t>Right click on shortcut icon -&gt; Run as administrator</w:t>
      </w:r>
    </w:p>
    <w:p w14:paraId="6D123A1C" w14:textId="77777777" w:rsidR="0080747D" w:rsidRDefault="0080747D" w:rsidP="0080747D">
      <w:pPr>
        <w:pStyle w:val="ListParagraph"/>
        <w:numPr>
          <w:ilvl w:val="1"/>
          <w:numId w:val="31"/>
        </w:numPr>
        <w:spacing w:after="160" w:line="259" w:lineRule="auto"/>
      </w:pPr>
      <w:r>
        <w:t>Right click on shortcut icon -&gt; Open File Location -&gt; Right Click on shortcut icon -&gt; Properties -&gt; Shortcut Tab -&gt; Advanced -&gt; Check "Run as administrator" -&gt; Apply</w:t>
      </w:r>
    </w:p>
    <w:p w14:paraId="6F4C42F3" w14:textId="77777777" w:rsidR="0080747D" w:rsidRDefault="0080747D" w:rsidP="0080747D">
      <w:pPr>
        <w:pStyle w:val="ListParagraph"/>
        <w:numPr>
          <w:ilvl w:val="0"/>
          <w:numId w:val="31"/>
        </w:numPr>
        <w:spacing w:after="160" w:line="259" w:lineRule="auto"/>
      </w:pPr>
      <w:r>
        <w:t>Create a new project</w:t>
      </w:r>
    </w:p>
    <w:p w14:paraId="5BB14B01" w14:textId="77777777" w:rsidR="0080747D" w:rsidRDefault="0080747D" w:rsidP="0080747D">
      <w:pPr>
        <w:pStyle w:val="ListParagraph"/>
        <w:numPr>
          <w:ilvl w:val="1"/>
          <w:numId w:val="31"/>
        </w:numPr>
        <w:spacing w:after="160" w:line="259" w:lineRule="auto"/>
      </w:pPr>
      <w:r>
        <w:t>Templates -&gt; Visual C# -&gt; Web -&gt; ASP.NET Web Application</w:t>
      </w:r>
    </w:p>
    <w:p w14:paraId="3B974067" w14:textId="77777777" w:rsidR="0080747D" w:rsidRDefault="0080747D" w:rsidP="0080747D">
      <w:pPr>
        <w:pStyle w:val="ListParagraph"/>
        <w:numPr>
          <w:ilvl w:val="1"/>
          <w:numId w:val="31"/>
        </w:numPr>
        <w:spacing w:after="160" w:line="259" w:lineRule="auto"/>
      </w:pPr>
      <w:r>
        <w:t xml:space="preserve">Name </w:t>
      </w:r>
    </w:p>
    <w:p w14:paraId="348E7D7F" w14:textId="77777777" w:rsidR="0080747D" w:rsidRDefault="0080747D" w:rsidP="0080747D">
      <w:pPr>
        <w:pStyle w:val="ListParagraph"/>
        <w:numPr>
          <w:ilvl w:val="2"/>
          <w:numId w:val="31"/>
        </w:numPr>
        <w:spacing w:after="160" w:line="259" w:lineRule="auto"/>
      </w:pPr>
      <w:r>
        <w:t>"SitecoreBootcamp"</w:t>
      </w:r>
    </w:p>
    <w:p w14:paraId="59712EF4" w14:textId="77777777" w:rsidR="0080747D" w:rsidRDefault="0080747D" w:rsidP="0080747D">
      <w:pPr>
        <w:pStyle w:val="ListParagraph"/>
        <w:numPr>
          <w:ilvl w:val="1"/>
          <w:numId w:val="31"/>
        </w:numPr>
        <w:spacing w:after="160" w:line="259" w:lineRule="auto"/>
      </w:pPr>
      <w:r>
        <w:t>Location</w:t>
      </w:r>
    </w:p>
    <w:p w14:paraId="66231ADC" w14:textId="77777777" w:rsidR="0080747D" w:rsidRDefault="0080747D" w:rsidP="0080747D">
      <w:pPr>
        <w:pStyle w:val="ListParagraph"/>
        <w:numPr>
          <w:ilvl w:val="2"/>
          <w:numId w:val="31"/>
        </w:numPr>
        <w:spacing w:after="160" w:line="259" w:lineRule="auto"/>
      </w:pPr>
      <w:r>
        <w:t>Point to your projects directory</w:t>
      </w:r>
    </w:p>
    <w:p w14:paraId="6BCA4A0D" w14:textId="77777777" w:rsidR="0080747D" w:rsidRDefault="0080747D" w:rsidP="0080747D">
      <w:pPr>
        <w:pStyle w:val="ListParagraph"/>
        <w:numPr>
          <w:ilvl w:val="1"/>
          <w:numId w:val="31"/>
        </w:numPr>
        <w:spacing w:after="160" w:line="259" w:lineRule="auto"/>
      </w:pPr>
      <w:r>
        <w:t>Check box to create directory for solution</w:t>
      </w:r>
    </w:p>
    <w:p w14:paraId="4A87D6A6" w14:textId="77777777" w:rsidR="0080747D" w:rsidRDefault="0080747D" w:rsidP="0080747D">
      <w:pPr>
        <w:pStyle w:val="ListParagraph"/>
        <w:numPr>
          <w:ilvl w:val="1"/>
          <w:numId w:val="31"/>
        </w:numPr>
        <w:spacing w:after="160" w:line="259" w:lineRule="auto"/>
      </w:pPr>
      <w:r>
        <w:t>Empty Project Template</w:t>
      </w:r>
    </w:p>
    <w:p w14:paraId="584276F2" w14:textId="77777777" w:rsidR="0080747D" w:rsidRDefault="0080747D" w:rsidP="0080747D">
      <w:pPr>
        <w:pStyle w:val="ListParagraph"/>
        <w:numPr>
          <w:ilvl w:val="1"/>
          <w:numId w:val="31"/>
        </w:numPr>
        <w:spacing w:after="160" w:line="259" w:lineRule="auto"/>
      </w:pPr>
      <w:r>
        <w:t>Add folders and core references for MVC</w:t>
      </w:r>
    </w:p>
    <w:p w14:paraId="08D9F730" w14:textId="77777777" w:rsidR="0080747D" w:rsidRDefault="0080747D" w:rsidP="0080747D">
      <w:pPr>
        <w:pStyle w:val="ListParagraph"/>
        <w:numPr>
          <w:ilvl w:val="1"/>
          <w:numId w:val="31"/>
        </w:numPr>
        <w:spacing w:after="160" w:line="259" w:lineRule="auto"/>
      </w:pPr>
      <w:r>
        <w:t>Uncheck host in azure</w:t>
      </w:r>
    </w:p>
    <w:p w14:paraId="2CEC94AD" w14:textId="77777777" w:rsidR="0080747D" w:rsidRDefault="0080747D" w:rsidP="0080747D">
      <w:pPr>
        <w:pStyle w:val="ListParagraph"/>
        <w:numPr>
          <w:ilvl w:val="0"/>
          <w:numId w:val="31"/>
        </w:numPr>
        <w:spacing w:after="160" w:line="259" w:lineRule="auto"/>
      </w:pPr>
      <w:r w:rsidRPr="1DD16621">
        <w:rPr>
          <w:color w:val="000000" w:themeColor="text1"/>
        </w:rPr>
        <w:t>Add Sitecore NuGet package source</w:t>
      </w:r>
    </w:p>
    <w:p w14:paraId="0B107915" w14:textId="77777777" w:rsidR="0080747D" w:rsidRDefault="0080747D" w:rsidP="0080747D">
      <w:pPr>
        <w:pStyle w:val="ListParagraph"/>
        <w:numPr>
          <w:ilvl w:val="1"/>
          <w:numId w:val="31"/>
        </w:numPr>
        <w:spacing w:after="160" w:line="259" w:lineRule="auto"/>
      </w:pPr>
      <w:r w:rsidRPr="3E6BAB59">
        <w:rPr>
          <w:rFonts w:ascii="Calibri" w:eastAsia="Calibri" w:hAnsi="Calibri" w:cs="Calibri"/>
          <w:color w:val="000000" w:themeColor="text1"/>
        </w:rPr>
        <w:t>Open the Options dialog</w:t>
      </w:r>
    </w:p>
    <w:p w14:paraId="1201D201" w14:textId="77777777" w:rsidR="0080747D" w:rsidRDefault="0080747D" w:rsidP="0080747D">
      <w:pPr>
        <w:pStyle w:val="ListParagraph"/>
        <w:numPr>
          <w:ilvl w:val="2"/>
          <w:numId w:val="31"/>
        </w:numPr>
        <w:spacing w:after="160" w:line="259" w:lineRule="auto"/>
      </w:pPr>
      <w:r w:rsidRPr="1DD16621">
        <w:rPr>
          <w:rFonts w:ascii="Calibri" w:eastAsia="Calibri" w:hAnsi="Calibri" w:cs="Calibri"/>
          <w:color w:val="000000" w:themeColor="text1"/>
        </w:rPr>
        <w:t>Tools -&gt; NuGet Package Manager -&gt; Package Manager Settings</w:t>
      </w:r>
    </w:p>
    <w:p w14:paraId="6AE22CC1" w14:textId="77777777" w:rsidR="0080747D" w:rsidRDefault="0080747D" w:rsidP="0080747D">
      <w:pPr>
        <w:pStyle w:val="ListParagraph"/>
        <w:numPr>
          <w:ilvl w:val="2"/>
          <w:numId w:val="31"/>
        </w:numPr>
        <w:spacing w:after="160" w:line="259" w:lineRule="auto"/>
      </w:pPr>
      <w:r w:rsidRPr="1DD16621">
        <w:rPr>
          <w:rFonts w:ascii="Calibri" w:eastAsia="Calibri" w:hAnsi="Calibri" w:cs="Calibri"/>
          <w:color w:val="000000" w:themeColor="text1"/>
        </w:rPr>
        <w:t>Tools -&gt; Options</w:t>
      </w:r>
    </w:p>
    <w:p w14:paraId="01DBD164" w14:textId="77777777" w:rsidR="0080747D" w:rsidRDefault="0080747D" w:rsidP="0080747D">
      <w:pPr>
        <w:pStyle w:val="ListParagraph"/>
        <w:numPr>
          <w:ilvl w:val="2"/>
          <w:numId w:val="31"/>
        </w:numPr>
        <w:spacing w:after="160" w:line="259" w:lineRule="auto"/>
      </w:pPr>
      <w:r w:rsidRPr="1DD16621">
        <w:rPr>
          <w:rFonts w:ascii="Calibri" w:eastAsia="Calibri" w:hAnsi="Calibri" w:cs="Calibri"/>
          <w:color w:val="000000" w:themeColor="text1"/>
        </w:rPr>
        <w:t>Quick Launch -&gt; NuGet -&gt; Package Manager Settings</w:t>
      </w:r>
    </w:p>
    <w:p w14:paraId="68FCA4BE" w14:textId="77777777" w:rsidR="0080747D" w:rsidRDefault="0080747D" w:rsidP="0080747D">
      <w:pPr>
        <w:pStyle w:val="ListParagraph"/>
        <w:numPr>
          <w:ilvl w:val="1"/>
          <w:numId w:val="31"/>
        </w:numPr>
        <w:spacing w:after="160" w:line="259" w:lineRule="auto"/>
      </w:pPr>
      <w:r w:rsidRPr="3E6BAB59">
        <w:rPr>
          <w:rFonts w:ascii="Calibri" w:eastAsia="Calibri" w:hAnsi="Calibri" w:cs="Calibri"/>
          <w:color w:val="000000" w:themeColor="text1"/>
        </w:rPr>
        <w:lastRenderedPageBreak/>
        <w:t>Inside the Options Dialog</w:t>
      </w:r>
    </w:p>
    <w:p w14:paraId="3F490ECD" w14:textId="77777777" w:rsidR="0080747D" w:rsidRDefault="0080747D" w:rsidP="0080747D">
      <w:pPr>
        <w:pStyle w:val="ListParagraph"/>
        <w:numPr>
          <w:ilvl w:val="2"/>
          <w:numId w:val="31"/>
        </w:numPr>
        <w:spacing w:after="160" w:line="259" w:lineRule="auto"/>
      </w:pPr>
      <w:r w:rsidRPr="1DD16621">
        <w:rPr>
          <w:rFonts w:ascii="Calibri" w:eastAsia="Calibri" w:hAnsi="Calibri" w:cs="Calibri"/>
          <w:color w:val="000000" w:themeColor="text1"/>
        </w:rPr>
        <w:t>NuGet Package Manager -&gt; Package Sources</w:t>
      </w:r>
    </w:p>
    <w:p w14:paraId="70C9B007" w14:textId="77777777" w:rsidR="0080747D" w:rsidRDefault="0080747D" w:rsidP="0080747D">
      <w:pPr>
        <w:pStyle w:val="ListParagraph"/>
        <w:numPr>
          <w:ilvl w:val="1"/>
          <w:numId w:val="31"/>
        </w:numPr>
        <w:spacing w:after="160" w:line="259" w:lineRule="auto"/>
      </w:pPr>
      <w:r w:rsidRPr="3E6BAB59">
        <w:rPr>
          <w:rFonts w:ascii="Calibri" w:eastAsia="Calibri" w:hAnsi="Calibri" w:cs="Calibri"/>
          <w:color w:val="000000" w:themeColor="text1"/>
        </w:rPr>
        <w:t>Click the plus icon</w:t>
      </w:r>
    </w:p>
    <w:p w14:paraId="0472E96B" w14:textId="77777777" w:rsidR="0080747D" w:rsidRDefault="0080747D" w:rsidP="0080747D">
      <w:pPr>
        <w:pStyle w:val="ListParagraph"/>
        <w:numPr>
          <w:ilvl w:val="2"/>
          <w:numId w:val="31"/>
        </w:numPr>
        <w:spacing w:after="160" w:line="259" w:lineRule="auto"/>
      </w:pPr>
      <w:r w:rsidRPr="1DD16621">
        <w:rPr>
          <w:rFonts w:ascii="Calibri" w:eastAsia="Calibri" w:hAnsi="Calibri" w:cs="Calibri"/>
          <w:color w:val="000000" w:themeColor="text1"/>
        </w:rPr>
        <w:t>Name: Sitecore NuGet</w:t>
      </w:r>
    </w:p>
    <w:p w14:paraId="47715E80" w14:textId="77777777" w:rsidR="0080747D" w:rsidRDefault="0080747D" w:rsidP="0080747D">
      <w:pPr>
        <w:pStyle w:val="ListParagraph"/>
        <w:numPr>
          <w:ilvl w:val="2"/>
          <w:numId w:val="31"/>
        </w:numPr>
        <w:spacing w:after="160" w:line="259" w:lineRule="auto"/>
      </w:pPr>
      <w:r w:rsidRPr="1DD16621">
        <w:rPr>
          <w:rFonts w:ascii="Calibri" w:eastAsia="Calibri" w:hAnsi="Calibri" w:cs="Calibri"/>
          <w:color w:val="333333"/>
        </w:rPr>
        <w:t xml:space="preserve">Source: </w:t>
      </w:r>
      <w:hyperlink r:id="rId18">
        <w:r w:rsidRPr="1DD16621">
          <w:rPr>
            <w:rStyle w:val="Hyperlink"/>
            <w:rFonts w:ascii="Calibri" w:eastAsia="Calibri" w:hAnsi="Calibri" w:cs="Calibri"/>
            <w:color w:val="0563C1"/>
          </w:rPr>
          <w:t>https://sitecore.myget.org/F/sc-packages/api/v3/index.json</w:t>
        </w:r>
      </w:hyperlink>
    </w:p>
    <w:p w14:paraId="634329EB" w14:textId="77777777" w:rsidR="0080747D" w:rsidRDefault="0080747D" w:rsidP="0080747D">
      <w:pPr>
        <w:pStyle w:val="ListParagraph"/>
        <w:numPr>
          <w:ilvl w:val="2"/>
          <w:numId w:val="31"/>
        </w:numPr>
        <w:spacing w:after="160" w:line="259" w:lineRule="auto"/>
      </w:pPr>
      <w:r w:rsidRPr="1DD16621">
        <w:rPr>
          <w:rFonts w:ascii="Calibri" w:eastAsia="Calibri" w:hAnsi="Calibri" w:cs="Calibri"/>
          <w:color w:val="333333"/>
        </w:rPr>
        <w:t>Click Update</w:t>
      </w:r>
    </w:p>
    <w:p w14:paraId="22ABF8E9" w14:textId="77777777" w:rsidR="0080747D" w:rsidRDefault="0080747D" w:rsidP="0080747D">
      <w:pPr>
        <w:pStyle w:val="ListParagraph"/>
        <w:numPr>
          <w:ilvl w:val="0"/>
          <w:numId w:val="31"/>
        </w:numPr>
        <w:spacing w:after="160" w:line="259" w:lineRule="auto"/>
      </w:pPr>
      <w:r w:rsidRPr="00C935DB">
        <w:rPr>
          <w:rFonts w:ascii="Calibri" w:eastAsia="Calibri" w:hAnsi="Calibri" w:cs="Calibri"/>
          <w:noProof/>
          <w:color w:val="333333"/>
        </w:rPr>
        <mc:AlternateContent>
          <mc:Choice Requires="wps">
            <w:drawing>
              <wp:anchor distT="45720" distB="45720" distL="114300" distR="114300" simplePos="0" relativeHeight="251658243" behindDoc="0" locked="0" layoutInCell="1" allowOverlap="1" wp14:anchorId="4F33EDA4" wp14:editId="16309BED">
                <wp:simplePos x="0" y="0"/>
                <wp:positionH relativeFrom="column">
                  <wp:posOffset>4724946</wp:posOffset>
                </wp:positionH>
                <wp:positionV relativeFrom="paragraph">
                  <wp:posOffset>75388</wp:posOffset>
                </wp:positionV>
                <wp:extent cx="1834515" cy="1404620"/>
                <wp:effectExtent l="0" t="0" r="13335"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4515" cy="1404620"/>
                        </a:xfrm>
                        <a:prstGeom prst="rect">
                          <a:avLst/>
                        </a:prstGeom>
                        <a:solidFill>
                          <a:srgbClr val="FFFFFF"/>
                        </a:solidFill>
                        <a:ln w="9525">
                          <a:solidFill>
                            <a:srgbClr val="000000"/>
                          </a:solidFill>
                          <a:miter lim="800000"/>
                          <a:headEnd/>
                          <a:tailEnd/>
                        </a:ln>
                      </wps:spPr>
                      <wps:txbx>
                        <w:txbxContent>
                          <w:p w14:paraId="0B2EA37E" w14:textId="77777777" w:rsidR="00C22724" w:rsidRDefault="00C22724" w:rsidP="0080747D">
                            <w:r>
                              <w:t>While NuGet is the preferred method, you can manually copy the Sitecore DLLs to a _lib folder and reference in each project that needs to build code against Sitecore.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33EDA4" id="_x0000_s1028" type="#_x0000_t202" style="position:absolute;left:0;text-align:left;margin-left:372.05pt;margin-top:5.95pt;width:144.45pt;height:110.6pt;z-index:2516582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">
                <v:textbox style="mso-fit-shape-to-text:t">
                  <w:txbxContent>
                    <w:p w14:paraId="0B2EA37E" w14:textId="77777777" w:rsidR="00C22724" w:rsidRDefault="00C22724" w:rsidP="0080747D">
                      <w:r>
                        <w:t>While NuGet is the preferred method, you can manually copy the Sitecore DLLs to a _lib folder and reference in each project that needs to build code against Sitecore.</w:t>
                      </w:r>
                    </w:p>
                  </w:txbxContent>
                </v:textbox>
                <w10:wrap type="square"/>
              </v:shape>
            </w:pict>
          </mc:Fallback>
        </mc:AlternateContent>
      </w:r>
      <w:r w:rsidRPr="080621C2">
        <w:rPr>
          <w:rFonts w:ascii="Calibri" w:eastAsia="Calibri" w:hAnsi="Calibri" w:cs="Calibri"/>
          <w:color w:val="333333"/>
        </w:rPr>
        <w:t>Install Sitecore NuGet packages</w:t>
      </w:r>
    </w:p>
    <w:p w14:paraId="3A78C2A2" w14:textId="77777777" w:rsidR="0080747D" w:rsidRDefault="0080747D" w:rsidP="0080747D">
      <w:pPr>
        <w:pStyle w:val="ListParagraph"/>
        <w:numPr>
          <w:ilvl w:val="1"/>
          <w:numId w:val="31"/>
        </w:numPr>
        <w:spacing w:after="160" w:line="259" w:lineRule="auto"/>
      </w:pPr>
      <w:r w:rsidRPr="3E6BAB59">
        <w:rPr>
          <w:rFonts w:ascii="Calibri" w:eastAsia="Calibri" w:hAnsi="Calibri" w:cs="Calibri"/>
          <w:color w:val="333333"/>
        </w:rPr>
        <w:t>Open the Package manager window</w:t>
      </w:r>
    </w:p>
    <w:p w14:paraId="45CF9F56" w14:textId="77777777" w:rsidR="0080747D" w:rsidRDefault="0080747D" w:rsidP="0080747D">
      <w:pPr>
        <w:pStyle w:val="ListParagraph"/>
        <w:numPr>
          <w:ilvl w:val="2"/>
          <w:numId w:val="31"/>
        </w:numPr>
        <w:spacing w:after="160" w:line="259" w:lineRule="auto"/>
      </w:pPr>
      <w:r w:rsidRPr="1DD16621">
        <w:rPr>
          <w:rFonts w:ascii="Calibri" w:eastAsia="Calibri" w:hAnsi="Calibri" w:cs="Calibri"/>
          <w:color w:val="333333"/>
        </w:rPr>
        <w:t>Project -&gt; Manage NuGet Packages</w:t>
      </w:r>
    </w:p>
    <w:p w14:paraId="492081F4" w14:textId="77777777" w:rsidR="0080747D" w:rsidRDefault="0080747D" w:rsidP="0080747D">
      <w:pPr>
        <w:pStyle w:val="ListParagraph"/>
        <w:numPr>
          <w:ilvl w:val="2"/>
          <w:numId w:val="31"/>
        </w:numPr>
        <w:spacing w:after="160" w:line="259" w:lineRule="auto"/>
      </w:pPr>
      <w:r w:rsidRPr="1DD16621">
        <w:rPr>
          <w:rFonts w:ascii="Calibri" w:eastAsia="Calibri" w:hAnsi="Calibri" w:cs="Calibri"/>
          <w:color w:val="333333"/>
        </w:rPr>
        <w:t>Quick Launch -&gt; NuGet =&gt; Manage NuGet Packages for Solution</w:t>
      </w:r>
    </w:p>
    <w:p w14:paraId="7F265410" w14:textId="77777777" w:rsidR="0080747D" w:rsidRDefault="0080747D" w:rsidP="0080747D">
      <w:pPr>
        <w:pStyle w:val="ListParagraph"/>
        <w:numPr>
          <w:ilvl w:val="1"/>
          <w:numId w:val="31"/>
        </w:numPr>
        <w:spacing w:after="160" w:line="259" w:lineRule="auto"/>
      </w:pPr>
      <w:r w:rsidRPr="3E6BAB59">
        <w:rPr>
          <w:rFonts w:ascii="Calibri" w:eastAsia="Calibri" w:hAnsi="Calibri" w:cs="Calibri"/>
          <w:color w:val="333333"/>
        </w:rPr>
        <w:t>Select Sitecore NuGet from the package source dropdown</w:t>
      </w:r>
    </w:p>
    <w:p w14:paraId="7C73F5A0" w14:textId="77777777" w:rsidR="0080747D" w:rsidRDefault="0080747D" w:rsidP="0080747D">
      <w:pPr>
        <w:pStyle w:val="ListParagraph"/>
        <w:numPr>
          <w:ilvl w:val="1"/>
          <w:numId w:val="31"/>
        </w:numPr>
        <w:spacing w:after="160" w:line="259" w:lineRule="auto"/>
      </w:pPr>
      <w:r w:rsidRPr="3E6BAB59">
        <w:rPr>
          <w:rFonts w:ascii="Calibri" w:eastAsia="Calibri" w:hAnsi="Calibri" w:cs="Calibri"/>
          <w:color w:val="333333"/>
        </w:rPr>
        <w:t>Install options (for each of the install packages named below)</w:t>
      </w:r>
    </w:p>
    <w:p w14:paraId="07A2F93C" w14:textId="77777777" w:rsidR="0080747D" w:rsidRDefault="0080747D" w:rsidP="0080747D">
      <w:pPr>
        <w:pStyle w:val="ListParagraph"/>
        <w:numPr>
          <w:ilvl w:val="2"/>
          <w:numId w:val="31"/>
        </w:numPr>
        <w:spacing w:after="160" w:line="259" w:lineRule="auto"/>
      </w:pPr>
      <w:r w:rsidRPr="1DD16621">
        <w:rPr>
          <w:rFonts w:ascii="Calibri" w:eastAsia="Calibri" w:hAnsi="Calibri" w:cs="Calibri"/>
          <w:color w:val="333333"/>
        </w:rPr>
        <w:t>Select the version that matches your installed Sitecore version</w:t>
      </w:r>
    </w:p>
    <w:p w14:paraId="12401AE3" w14:textId="77777777" w:rsidR="0080747D" w:rsidRDefault="0080747D" w:rsidP="0080747D">
      <w:pPr>
        <w:pStyle w:val="ListParagraph"/>
        <w:numPr>
          <w:ilvl w:val="2"/>
          <w:numId w:val="31"/>
        </w:numPr>
        <w:spacing w:after="160" w:line="259" w:lineRule="auto"/>
      </w:pPr>
      <w:r w:rsidRPr="3E6BAB59">
        <w:rPr>
          <w:rFonts w:ascii="Calibri" w:eastAsia="Calibri" w:hAnsi="Calibri" w:cs="Calibri"/>
          <w:color w:val="333333"/>
        </w:rPr>
        <w:t>Dependency behavior = Ignore Dependencies</w:t>
      </w:r>
    </w:p>
    <w:p w14:paraId="405430C2" w14:textId="77777777" w:rsidR="0080747D" w:rsidRDefault="0080747D" w:rsidP="0080747D">
      <w:pPr>
        <w:pStyle w:val="ListParagraph"/>
        <w:numPr>
          <w:ilvl w:val="2"/>
          <w:numId w:val="31"/>
        </w:numPr>
        <w:spacing w:after="160" w:line="259" w:lineRule="auto"/>
      </w:pPr>
      <w:r w:rsidRPr="3E6BAB59">
        <w:rPr>
          <w:rFonts w:ascii="Calibri" w:eastAsia="Calibri" w:hAnsi="Calibri" w:cs="Calibri"/>
          <w:color w:val="333333"/>
        </w:rPr>
        <w:t>File conflict actions = Prompt</w:t>
      </w:r>
    </w:p>
    <w:p w14:paraId="78DF6873" w14:textId="77777777" w:rsidR="0080747D" w:rsidRDefault="0080747D" w:rsidP="0080747D">
      <w:pPr>
        <w:pStyle w:val="ListParagraph"/>
        <w:numPr>
          <w:ilvl w:val="1"/>
          <w:numId w:val="31"/>
        </w:numPr>
        <w:spacing w:after="160" w:line="259" w:lineRule="auto"/>
      </w:pPr>
      <w:r w:rsidRPr="3E6BAB59">
        <w:rPr>
          <w:rFonts w:ascii="Calibri" w:eastAsia="Calibri" w:hAnsi="Calibri" w:cs="Calibri"/>
          <w:color w:val="333333"/>
        </w:rPr>
        <w:t>Install packages</w:t>
      </w:r>
    </w:p>
    <w:p w14:paraId="2DB70C26" w14:textId="77777777" w:rsidR="0080747D" w:rsidRDefault="0080747D" w:rsidP="0080747D">
      <w:pPr>
        <w:pStyle w:val="ListParagraph"/>
        <w:numPr>
          <w:ilvl w:val="2"/>
          <w:numId w:val="31"/>
        </w:numPr>
        <w:spacing w:after="160" w:line="259" w:lineRule="auto"/>
      </w:pPr>
      <w:r w:rsidRPr="38F222A8">
        <w:rPr>
          <w:rFonts w:ascii="Calibri" w:eastAsia="Calibri" w:hAnsi="Calibri" w:cs="Calibri"/>
          <w:color w:val="333333"/>
        </w:rPr>
        <w:t>Sitecore.Client</w:t>
      </w:r>
    </w:p>
    <w:p w14:paraId="6259D7C2" w14:textId="77777777" w:rsidR="0080747D" w:rsidRDefault="0080747D" w:rsidP="0080747D">
      <w:pPr>
        <w:pStyle w:val="ListParagraph"/>
        <w:numPr>
          <w:ilvl w:val="2"/>
          <w:numId w:val="31"/>
        </w:numPr>
        <w:spacing w:after="160" w:line="259" w:lineRule="auto"/>
      </w:pPr>
      <w:r w:rsidRPr="38F222A8">
        <w:rPr>
          <w:rFonts w:ascii="Calibri" w:eastAsia="Calibri" w:hAnsi="Calibri" w:cs="Calibri"/>
          <w:color w:val="333333"/>
        </w:rPr>
        <w:t>Sitecore.ContentSearch</w:t>
      </w:r>
    </w:p>
    <w:p w14:paraId="2BB71208" w14:textId="77777777" w:rsidR="0080747D" w:rsidRDefault="0080747D" w:rsidP="0080747D">
      <w:pPr>
        <w:pStyle w:val="ListParagraph"/>
        <w:numPr>
          <w:ilvl w:val="2"/>
          <w:numId w:val="31"/>
        </w:numPr>
        <w:spacing w:after="160" w:line="259" w:lineRule="auto"/>
      </w:pPr>
      <w:r w:rsidRPr="1DD16621">
        <w:rPr>
          <w:rFonts w:ascii="Calibri" w:eastAsia="Calibri" w:hAnsi="Calibri" w:cs="Calibri"/>
          <w:color w:val="333333"/>
        </w:rPr>
        <w:t>Sitecore.ContentSearch.Linq</w:t>
      </w:r>
    </w:p>
    <w:p w14:paraId="293B8D9B" w14:textId="77777777" w:rsidR="0080747D" w:rsidRDefault="0080747D" w:rsidP="0080747D">
      <w:pPr>
        <w:pStyle w:val="ListParagraph"/>
        <w:numPr>
          <w:ilvl w:val="2"/>
          <w:numId w:val="31"/>
        </w:numPr>
        <w:spacing w:after="160" w:line="259" w:lineRule="auto"/>
      </w:pPr>
      <w:r w:rsidRPr="1DD16621">
        <w:rPr>
          <w:rFonts w:ascii="Calibri" w:eastAsia="Calibri" w:hAnsi="Calibri" w:cs="Calibri"/>
          <w:color w:val="333333"/>
        </w:rPr>
        <w:t>Sitecore.Kernel</w:t>
      </w:r>
    </w:p>
    <w:p w14:paraId="6CB43ED5" w14:textId="77777777" w:rsidR="0080747D" w:rsidRDefault="0080747D" w:rsidP="0080747D">
      <w:pPr>
        <w:pStyle w:val="ListParagraph"/>
        <w:numPr>
          <w:ilvl w:val="2"/>
          <w:numId w:val="31"/>
        </w:numPr>
        <w:spacing w:after="160" w:line="259" w:lineRule="auto"/>
      </w:pPr>
      <w:r w:rsidRPr="3E6BAB59">
        <w:rPr>
          <w:rFonts w:ascii="Calibri" w:eastAsia="Calibri" w:hAnsi="Calibri" w:cs="Calibri"/>
          <w:color w:val="333333"/>
        </w:rPr>
        <w:t>Sitecore.MVC</w:t>
      </w:r>
    </w:p>
    <w:p w14:paraId="59DB752D" w14:textId="77777777" w:rsidR="0080747D" w:rsidRDefault="0080747D" w:rsidP="0080747D">
      <w:pPr>
        <w:pStyle w:val="ListParagraph"/>
        <w:numPr>
          <w:ilvl w:val="1"/>
          <w:numId w:val="31"/>
        </w:numPr>
        <w:spacing w:after="160" w:line="259" w:lineRule="auto"/>
      </w:pPr>
      <w:r w:rsidRPr="3E6BAB59">
        <w:rPr>
          <w:rFonts w:ascii="Calibri" w:eastAsia="Calibri" w:hAnsi="Calibri" w:cs="Calibri"/>
          <w:color w:val="333333"/>
        </w:rPr>
        <w:t>Note</w:t>
      </w:r>
    </w:p>
    <w:p w14:paraId="532B2CAB" w14:textId="77777777" w:rsidR="0080747D" w:rsidRDefault="0080747D" w:rsidP="0080747D">
      <w:pPr>
        <w:pStyle w:val="ListParagraph"/>
        <w:numPr>
          <w:ilvl w:val="2"/>
          <w:numId w:val="31"/>
        </w:numPr>
        <w:spacing w:after="160" w:line="259" w:lineRule="auto"/>
      </w:pPr>
      <w:r w:rsidRPr="3E6BAB59">
        <w:rPr>
          <w:rFonts w:ascii="Calibri" w:eastAsia="Calibri" w:hAnsi="Calibri" w:cs="Calibri"/>
          <w:color w:val="333333"/>
        </w:rPr>
        <w:t>Installing the Sitecore package takes a long time to collect all of the dependencies and installs many packages not needed to do Sitecore development.</w:t>
      </w:r>
    </w:p>
    <w:p w14:paraId="3A5D767C" w14:textId="77777777" w:rsidR="0080747D" w:rsidRDefault="0080747D" w:rsidP="0080747D">
      <w:pPr>
        <w:pStyle w:val="ListParagraph"/>
        <w:numPr>
          <w:ilvl w:val="0"/>
          <w:numId w:val="31"/>
        </w:numPr>
        <w:spacing w:after="160" w:line="259" w:lineRule="auto"/>
      </w:pPr>
      <w:r>
        <w:rPr>
          <w:noProof/>
        </w:rPr>
        <mc:AlternateContent>
          <mc:Choice Requires="wps">
            <w:drawing>
              <wp:anchor distT="45720" distB="45720" distL="114300" distR="114300" simplePos="0" relativeHeight="251658244" behindDoc="0" locked="0" layoutInCell="1" allowOverlap="1" wp14:anchorId="61DA836D" wp14:editId="4AB44DF6">
                <wp:simplePos x="0" y="0"/>
                <wp:positionH relativeFrom="column">
                  <wp:posOffset>4773930</wp:posOffset>
                </wp:positionH>
                <wp:positionV relativeFrom="paragraph">
                  <wp:posOffset>172085</wp:posOffset>
                </wp:positionV>
                <wp:extent cx="1796415" cy="1404620"/>
                <wp:effectExtent l="0" t="0" r="13335" b="2667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415" cy="1404620"/>
                        </a:xfrm>
                        <a:prstGeom prst="rect">
                          <a:avLst/>
                        </a:prstGeom>
                        <a:solidFill>
                          <a:srgbClr val="FFFFFF"/>
                        </a:solidFill>
                        <a:ln w="9525">
                          <a:solidFill>
                            <a:srgbClr val="000000"/>
                          </a:solidFill>
                          <a:miter lim="800000"/>
                          <a:headEnd/>
                          <a:tailEnd/>
                        </a:ln>
                      </wps:spPr>
                      <wps:txbx>
                        <w:txbxContent>
                          <w:p w14:paraId="785AA827" w14:textId="77777777" w:rsidR="00C22724" w:rsidRDefault="00C22724" w:rsidP="0080747D">
                            <w:r>
                              <w:t>Glass is the most-recommended ORM (object relational mapper) for Sitecore.  There are other ORMs available. Using the regular Sitecore API for data mapping is also perfectly feasible, but a bit cumbersome.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DA836D" id="Text Box 4" o:spid="_x0000_s1029" type="#_x0000_t202" style="position:absolute;left:0;text-align:left;margin-left:375.9pt;margin-top:13.55pt;width:141.45pt;height:110.6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">
                <v:textbox style="mso-fit-shape-to-text:t">
                  <w:txbxContent>
                    <w:p w14:paraId="785AA827" w14:textId="77777777" w:rsidR="00C22724" w:rsidRDefault="00C22724" w:rsidP="0080747D">
                      <w:r>
                        <w:t>Glass is the most-recommended ORM (object relational mapper) for Sitecore.  There are other ORMs available. Using the regular Sitecore API for data mapping is also perfectly feasible, but a bit cumbersome.</w:t>
                      </w:r>
                    </w:p>
                  </w:txbxContent>
                </v:textbox>
                <w10:wrap type="square"/>
              </v:shape>
            </w:pict>
          </mc:Fallback>
        </mc:AlternateContent>
      </w:r>
      <w:r>
        <w:t>Install Glass.Mapper NuGet package</w:t>
      </w:r>
    </w:p>
    <w:p w14:paraId="2E974F23" w14:textId="77777777" w:rsidR="0080747D" w:rsidRDefault="0080747D" w:rsidP="0080747D">
      <w:pPr>
        <w:pStyle w:val="ListParagraph"/>
        <w:numPr>
          <w:ilvl w:val="1"/>
          <w:numId w:val="31"/>
        </w:numPr>
        <w:spacing w:after="160" w:line="259" w:lineRule="auto"/>
      </w:pPr>
      <w:r w:rsidRPr="3E6BAB59">
        <w:rPr>
          <w:rFonts w:ascii="Calibri" w:eastAsia="Calibri" w:hAnsi="Calibri" w:cs="Calibri"/>
          <w:color w:val="333333"/>
        </w:rPr>
        <w:t>Open the Package manager window</w:t>
      </w:r>
    </w:p>
    <w:p w14:paraId="7DC3AE41" w14:textId="77777777" w:rsidR="0080747D" w:rsidRDefault="0080747D" w:rsidP="0080747D">
      <w:pPr>
        <w:pStyle w:val="ListParagraph"/>
        <w:numPr>
          <w:ilvl w:val="2"/>
          <w:numId w:val="31"/>
        </w:numPr>
        <w:spacing w:after="160" w:line="259" w:lineRule="auto"/>
      </w:pPr>
      <w:r w:rsidRPr="1DD16621">
        <w:rPr>
          <w:rFonts w:ascii="Calibri" w:eastAsia="Calibri" w:hAnsi="Calibri" w:cs="Calibri"/>
          <w:color w:val="333333"/>
        </w:rPr>
        <w:t>Project -&gt; Manage NuGet Packages</w:t>
      </w:r>
    </w:p>
    <w:p w14:paraId="5700EAD3" w14:textId="77777777" w:rsidR="0080747D" w:rsidRDefault="0080747D" w:rsidP="0080747D">
      <w:pPr>
        <w:pStyle w:val="ListParagraph"/>
        <w:numPr>
          <w:ilvl w:val="2"/>
          <w:numId w:val="31"/>
        </w:numPr>
        <w:spacing w:after="160" w:line="259" w:lineRule="auto"/>
      </w:pPr>
      <w:r w:rsidRPr="1DD16621">
        <w:rPr>
          <w:rFonts w:ascii="Calibri" w:eastAsia="Calibri" w:hAnsi="Calibri" w:cs="Calibri"/>
          <w:color w:val="333333"/>
        </w:rPr>
        <w:t>Quick Launch -&gt; NuGet =&gt; Manage NuGet Packages for Solution</w:t>
      </w:r>
    </w:p>
    <w:p w14:paraId="593D7A31" w14:textId="77777777" w:rsidR="0080747D" w:rsidRDefault="0080747D" w:rsidP="0080747D">
      <w:pPr>
        <w:pStyle w:val="ListParagraph"/>
        <w:numPr>
          <w:ilvl w:val="1"/>
          <w:numId w:val="31"/>
        </w:numPr>
        <w:spacing w:after="160" w:line="259" w:lineRule="auto"/>
      </w:pPr>
      <w:r w:rsidRPr="3E6BAB59">
        <w:rPr>
          <w:rFonts w:ascii="Calibri" w:eastAsia="Calibri" w:hAnsi="Calibri" w:cs="Calibri"/>
          <w:color w:val="333333"/>
        </w:rPr>
        <w:t>Select nuget.org from the package source dropdown</w:t>
      </w:r>
    </w:p>
    <w:p w14:paraId="268585F7" w14:textId="77777777" w:rsidR="0080747D" w:rsidRDefault="0080747D" w:rsidP="0080747D">
      <w:pPr>
        <w:pStyle w:val="ListParagraph"/>
        <w:numPr>
          <w:ilvl w:val="1"/>
          <w:numId w:val="31"/>
        </w:numPr>
        <w:spacing w:after="0" w:line="259" w:lineRule="auto"/>
      </w:pPr>
      <w:r>
        <w:t>Install "Glass.Mapper.Sc"</w:t>
      </w:r>
    </w:p>
    <w:p w14:paraId="6B71183D" w14:textId="77777777" w:rsidR="0080747D" w:rsidRDefault="0080747D" w:rsidP="0080747D">
      <w:pPr>
        <w:pStyle w:val="ListParagraph"/>
        <w:numPr>
          <w:ilvl w:val="2"/>
          <w:numId w:val="31"/>
        </w:numPr>
        <w:spacing w:after="0" w:line="259" w:lineRule="auto"/>
      </w:pPr>
      <w:r>
        <w:t>Select the latest stable version</w:t>
      </w:r>
    </w:p>
    <w:p w14:paraId="6CBBCF3F" w14:textId="77777777" w:rsidR="0080747D" w:rsidRDefault="0080747D" w:rsidP="0080747D">
      <w:pPr>
        <w:pStyle w:val="ListParagraph"/>
        <w:numPr>
          <w:ilvl w:val="3"/>
          <w:numId w:val="31"/>
        </w:numPr>
        <w:spacing w:after="0" w:line="259" w:lineRule="auto"/>
      </w:pPr>
      <w:r>
        <w:t>Older version of Sitecore may not be compatible with the latest version of GlassMapper</w:t>
      </w:r>
    </w:p>
    <w:p w14:paraId="7C0AA416" w14:textId="77777777" w:rsidR="0080747D" w:rsidRDefault="0080747D" w:rsidP="0080747D">
      <w:pPr>
        <w:pStyle w:val="ListParagraph"/>
        <w:numPr>
          <w:ilvl w:val="2"/>
          <w:numId w:val="31"/>
        </w:numPr>
        <w:spacing w:after="0" w:line="259" w:lineRule="auto"/>
      </w:pPr>
      <w:r>
        <w:t>Dependency behavior = Lowest</w:t>
      </w:r>
    </w:p>
    <w:p w14:paraId="3F45D81A" w14:textId="77777777" w:rsidR="0080747D" w:rsidRDefault="0080747D" w:rsidP="0080747D">
      <w:pPr>
        <w:pStyle w:val="ListParagraph"/>
        <w:numPr>
          <w:ilvl w:val="2"/>
          <w:numId w:val="31"/>
        </w:numPr>
        <w:spacing w:after="0" w:line="259" w:lineRule="auto"/>
      </w:pPr>
      <w:r>
        <w:t>File conflict actions = Prompt</w:t>
      </w:r>
    </w:p>
    <w:p w14:paraId="75803DE0" w14:textId="77777777" w:rsidR="0080747D" w:rsidRDefault="0080747D" w:rsidP="0080747D">
      <w:pPr>
        <w:pStyle w:val="ListParagraph"/>
        <w:numPr>
          <w:ilvl w:val="1"/>
          <w:numId w:val="31"/>
        </w:numPr>
        <w:spacing w:after="0" w:line="259" w:lineRule="auto"/>
      </w:pPr>
      <w:r>
        <w:t>Allow Glass.Mapper to upgrade Sitecore packages</w:t>
      </w:r>
    </w:p>
    <w:p w14:paraId="53D2B1CF" w14:textId="77777777" w:rsidR="0080747D" w:rsidRDefault="0080747D" w:rsidP="0080747D">
      <w:pPr>
        <w:pStyle w:val="ListParagraph"/>
        <w:numPr>
          <w:ilvl w:val="1"/>
          <w:numId w:val="31"/>
        </w:numPr>
        <w:spacing w:after="0" w:line="259" w:lineRule="auto"/>
      </w:pPr>
      <w:r>
        <w:t>Allow dependencies to Install</w:t>
      </w:r>
    </w:p>
    <w:p w14:paraId="54FC40B8" w14:textId="77777777" w:rsidR="0080747D" w:rsidRDefault="0080747D" w:rsidP="0080747D">
      <w:pPr>
        <w:pStyle w:val="ListParagraph"/>
        <w:numPr>
          <w:ilvl w:val="2"/>
          <w:numId w:val="31"/>
        </w:numPr>
        <w:spacing w:after="0" w:line="259" w:lineRule="auto"/>
      </w:pPr>
      <w:r>
        <w:t>Castle.Core</w:t>
      </w:r>
    </w:p>
    <w:p w14:paraId="6C4BA99C" w14:textId="77777777" w:rsidR="0080747D" w:rsidRDefault="0080747D" w:rsidP="0080747D">
      <w:pPr>
        <w:pStyle w:val="ListParagraph"/>
        <w:numPr>
          <w:ilvl w:val="2"/>
          <w:numId w:val="31"/>
        </w:numPr>
        <w:spacing w:after="0" w:line="259" w:lineRule="auto"/>
      </w:pPr>
      <w:r>
        <w:t>Glass.Mapper.Sc.Core</w:t>
      </w:r>
    </w:p>
    <w:p w14:paraId="2DB6AC8D" w14:textId="77777777" w:rsidR="0080747D" w:rsidRDefault="0080747D" w:rsidP="0080747D">
      <w:pPr>
        <w:pStyle w:val="ListParagraph"/>
        <w:numPr>
          <w:ilvl w:val="1"/>
          <w:numId w:val="31"/>
        </w:numPr>
        <w:spacing w:after="0" w:line="259" w:lineRule="auto"/>
      </w:pPr>
      <w:r>
        <w:t>Show all files in solution explorer</w:t>
      </w:r>
    </w:p>
    <w:p w14:paraId="54065FD5" w14:textId="77777777" w:rsidR="0080747D" w:rsidRDefault="0080747D" w:rsidP="0080747D">
      <w:pPr>
        <w:pStyle w:val="ListParagraph"/>
        <w:numPr>
          <w:ilvl w:val="1"/>
          <w:numId w:val="31"/>
        </w:numPr>
        <w:spacing w:after="0" w:line="259" w:lineRule="auto"/>
      </w:pPr>
      <w:r>
        <w:lastRenderedPageBreak/>
        <w:t>Include GlassMapper files in your solution (if not done automatically)</w:t>
      </w:r>
    </w:p>
    <w:p w14:paraId="13975A94" w14:textId="77777777" w:rsidR="0080747D" w:rsidRDefault="0080747D" w:rsidP="0080747D">
      <w:pPr>
        <w:pStyle w:val="ListParagraph"/>
        <w:numPr>
          <w:ilvl w:val="2"/>
          <w:numId w:val="31"/>
        </w:numPr>
        <w:spacing w:after="0" w:line="259" w:lineRule="auto"/>
      </w:pPr>
      <w:r>
        <w:t>App_Config/Include/Glass.Mapper.Sc.*</w:t>
      </w:r>
    </w:p>
    <w:p w14:paraId="307A9E55" w14:textId="77777777" w:rsidR="0080747D" w:rsidRDefault="0080747D" w:rsidP="0080747D">
      <w:pPr>
        <w:pStyle w:val="ListParagraph"/>
        <w:numPr>
          <w:ilvl w:val="2"/>
          <w:numId w:val="31"/>
        </w:numPr>
        <w:spacing w:after="0" w:line="259" w:lineRule="auto"/>
      </w:pPr>
      <w:r>
        <w:t>App_Config/Include/z.Glass.Mapper.Sc.*</w:t>
      </w:r>
    </w:p>
    <w:p w14:paraId="6B18F00E" w14:textId="77777777" w:rsidR="0080747D" w:rsidRDefault="0080747D" w:rsidP="0080747D">
      <w:pPr>
        <w:pStyle w:val="ListParagraph"/>
        <w:numPr>
          <w:ilvl w:val="2"/>
          <w:numId w:val="31"/>
        </w:numPr>
        <w:spacing w:after="0" w:line="259" w:lineRule="auto"/>
      </w:pPr>
      <w:r>
        <w:t>App_Start/GlassMapperSc*</w:t>
      </w:r>
    </w:p>
    <w:p w14:paraId="36BE265F" w14:textId="77777777" w:rsidR="0080747D" w:rsidRDefault="0080747D" w:rsidP="0080747D">
      <w:pPr>
        <w:pStyle w:val="ListParagraph"/>
        <w:numPr>
          <w:ilvl w:val="0"/>
          <w:numId w:val="31"/>
        </w:numPr>
        <w:spacing w:after="0" w:line="259" w:lineRule="auto"/>
      </w:pPr>
      <w:r>
        <w:t>Downgrade Sitecore packages</w:t>
      </w:r>
    </w:p>
    <w:p w14:paraId="37D2E9E5" w14:textId="77777777" w:rsidR="0080747D" w:rsidRDefault="0080747D" w:rsidP="0080747D">
      <w:pPr>
        <w:pStyle w:val="ListParagraph"/>
        <w:numPr>
          <w:ilvl w:val="1"/>
          <w:numId w:val="31"/>
        </w:numPr>
        <w:spacing w:after="0" w:line="259" w:lineRule="auto"/>
      </w:pPr>
      <w:r>
        <w:t>If Glass.Mapper upgraded sitecore packages, downgrade Sitecore.Kernel back to the version that matches your installed Sitecore version and let it auto downgrade any other packages.</w:t>
      </w:r>
    </w:p>
    <w:p w14:paraId="3163D8CC" w14:textId="77777777" w:rsidR="0080747D" w:rsidRDefault="0080747D" w:rsidP="0080747D">
      <w:pPr>
        <w:pStyle w:val="ListParagraph"/>
        <w:numPr>
          <w:ilvl w:val="0"/>
          <w:numId w:val="31"/>
        </w:numPr>
        <w:spacing w:after="160" w:line="259" w:lineRule="auto"/>
      </w:pPr>
      <w:r>
        <w:t>Edit App_Start/RouteConfig.cs</w:t>
      </w:r>
    </w:p>
    <w:p w14:paraId="5E80E572" w14:textId="77777777" w:rsidR="0080747D" w:rsidRDefault="0080747D" w:rsidP="0080747D">
      <w:pPr>
        <w:pStyle w:val="ListParagraph"/>
        <w:numPr>
          <w:ilvl w:val="1"/>
          <w:numId w:val="31"/>
        </w:numPr>
        <w:spacing w:after="160" w:line="259" w:lineRule="auto"/>
      </w:pPr>
      <w:r>
        <w:t>Remove the default route "{controller}/{action}/{id}"</w:t>
      </w:r>
    </w:p>
    <w:p w14:paraId="11EF305E" w14:textId="77777777" w:rsidR="0080747D" w:rsidRDefault="0080747D" w:rsidP="0080747D">
      <w:pPr>
        <w:pStyle w:val="ListParagraph"/>
        <w:numPr>
          <w:ilvl w:val="2"/>
          <w:numId w:val="31"/>
        </w:numPr>
        <w:spacing w:after="160" w:line="259" w:lineRule="auto"/>
      </w:pPr>
      <w:r>
        <w:t>This route is not needed by Sitecore</w:t>
      </w:r>
    </w:p>
    <w:p w14:paraId="201F337B" w14:textId="77777777" w:rsidR="0080747D" w:rsidRDefault="0080747D" w:rsidP="0080747D">
      <w:pPr>
        <w:pStyle w:val="ListParagraph"/>
        <w:numPr>
          <w:ilvl w:val="0"/>
          <w:numId w:val="31"/>
        </w:numPr>
        <w:spacing w:after="160" w:line="259" w:lineRule="auto"/>
      </w:pPr>
      <w:r>
        <w:t>Update Views/web.config</w:t>
      </w:r>
    </w:p>
    <w:p w14:paraId="6806CB66" w14:textId="77777777" w:rsidR="0080747D" w:rsidRDefault="0080747D" w:rsidP="0080747D">
      <w:pPr>
        <w:pStyle w:val="ListParagraph"/>
        <w:numPr>
          <w:ilvl w:val="1"/>
          <w:numId w:val="31"/>
        </w:numPr>
        <w:spacing w:after="160" w:line="259" w:lineRule="auto"/>
      </w:pPr>
      <w:r>
        <w:t>Add the following lines to system.web.webPages.razor/pages/namespaces at the top of the list.</w:t>
      </w:r>
    </w:p>
    <w:p w14:paraId="67B60076" w14:textId="77777777" w:rsidR="0080747D" w:rsidRDefault="0080747D" w:rsidP="0080747D">
      <w:pPr>
        <w:pStyle w:val="ListParagraph"/>
        <w:numPr>
          <w:ilvl w:val="2"/>
          <w:numId w:val="31"/>
        </w:numPr>
        <w:spacing w:after="160" w:line="259" w:lineRule="auto"/>
      </w:pPr>
      <w:r>
        <w:t>&lt;add namespace="Sitecore.Mvc" /&gt;</w:t>
      </w:r>
    </w:p>
    <w:p w14:paraId="4C3CAB19" w14:textId="77777777" w:rsidR="0080747D" w:rsidRDefault="0080747D" w:rsidP="0080747D">
      <w:pPr>
        <w:pStyle w:val="ListParagraph"/>
        <w:numPr>
          <w:ilvl w:val="2"/>
          <w:numId w:val="31"/>
        </w:numPr>
        <w:spacing w:after="160" w:line="259" w:lineRule="auto"/>
      </w:pPr>
      <w:r>
        <w:t>&lt;add namespace="Sitecore.Mvc.Presentation" /&gt;</w:t>
      </w:r>
    </w:p>
    <w:p w14:paraId="4E7CBE11" w14:textId="77777777" w:rsidR="0080747D" w:rsidRDefault="0080747D" w:rsidP="0080747D">
      <w:pPr>
        <w:pStyle w:val="ListParagraph"/>
        <w:numPr>
          <w:ilvl w:val="1"/>
          <w:numId w:val="31"/>
        </w:numPr>
        <w:spacing w:after="160" w:line="259" w:lineRule="auto"/>
      </w:pPr>
      <w:r>
        <w:t>This allows you to use these namespaces in your views without having to include them in every cshtml file.</w:t>
      </w:r>
    </w:p>
    <w:p w14:paraId="22945FCE" w14:textId="77777777" w:rsidR="0080747D" w:rsidRDefault="0080747D" w:rsidP="0080747D">
      <w:pPr>
        <w:pStyle w:val="ListParagraph"/>
        <w:numPr>
          <w:ilvl w:val="0"/>
          <w:numId w:val="31"/>
        </w:numPr>
        <w:spacing w:after="160" w:line="259" w:lineRule="auto"/>
      </w:pPr>
      <w:r>
        <w:t>Copy Sitecore web.config to your project directory</w:t>
      </w:r>
    </w:p>
    <w:p w14:paraId="312C1C35" w14:textId="77777777" w:rsidR="0080747D" w:rsidRDefault="0080747D" w:rsidP="0080747D">
      <w:pPr>
        <w:pStyle w:val="ListParagraph"/>
        <w:numPr>
          <w:ilvl w:val="1"/>
          <w:numId w:val="31"/>
        </w:numPr>
        <w:spacing w:after="160" w:line="259" w:lineRule="auto"/>
      </w:pPr>
      <w:r>
        <w:t>Copy ~/wwwroot/SitecoreBootcamp/Website/Web.config to ~/SitecoreBootcamp/SitecoreBootcamp</w:t>
      </w:r>
    </w:p>
    <w:p w14:paraId="0442E3D7" w14:textId="77777777" w:rsidR="0080747D" w:rsidRDefault="0080747D" w:rsidP="0080747D">
      <w:pPr>
        <w:pStyle w:val="ListParagraph"/>
        <w:numPr>
          <w:ilvl w:val="2"/>
          <w:numId w:val="31"/>
        </w:numPr>
        <w:spacing w:after="160" w:line="259" w:lineRule="auto"/>
      </w:pPr>
      <w:r>
        <w:t>Overwrite the default web.config in your project directory</w:t>
      </w:r>
    </w:p>
    <w:p w14:paraId="152B66A1" w14:textId="77777777" w:rsidR="0080747D" w:rsidRDefault="0080747D" w:rsidP="0080747D">
      <w:pPr>
        <w:pStyle w:val="ListParagraph"/>
        <w:numPr>
          <w:ilvl w:val="2"/>
          <w:numId w:val="31"/>
        </w:numPr>
        <w:spacing w:after="160" w:line="259" w:lineRule="auto"/>
      </w:pPr>
      <w:r>
        <w:t>The default web.config does not have the sitecore specific configurations.  When you publish the solution, it will overwrite the web.config in the wwwroot directory.</w:t>
      </w:r>
    </w:p>
    <w:p w14:paraId="3D0CF8D1" w14:textId="77777777" w:rsidR="0080747D" w:rsidRDefault="0080747D" w:rsidP="0080747D">
      <w:pPr>
        <w:pStyle w:val="ListParagraph"/>
        <w:numPr>
          <w:ilvl w:val="0"/>
          <w:numId w:val="31"/>
        </w:numPr>
        <w:spacing w:after="160" w:line="259" w:lineRule="auto"/>
      </w:pPr>
      <w:r>
        <w:t>Build Solution</w:t>
      </w:r>
    </w:p>
    <w:p w14:paraId="35B24AF5" w14:textId="77777777" w:rsidR="0080747D" w:rsidRDefault="0080747D" w:rsidP="0080747D">
      <w:pPr>
        <w:pStyle w:val="ListParagraph"/>
        <w:numPr>
          <w:ilvl w:val="0"/>
          <w:numId w:val="31"/>
        </w:numPr>
        <w:spacing w:after="160" w:line="259" w:lineRule="auto"/>
      </w:pPr>
      <w:r>
        <w:t>Create Publish Settings</w:t>
      </w:r>
    </w:p>
    <w:p w14:paraId="13F27B76" w14:textId="77777777" w:rsidR="0080747D" w:rsidRDefault="0080747D" w:rsidP="0080747D">
      <w:pPr>
        <w:pStyle w:val="ListParagraph"/>
        <w:numPr>
          <w:ilvl w:val="1"/>
          <w:numId w:val="31"/>
        </w:numPr>
        <w:spacing w:after="160" w:line="259" w:lineRule="auto"/>
      </w:pPr>
      <w:r>
        <w:t>Build -&gt; Publish</w:t>
      </w:r>
    </w:p>
    <w:p w14:paraId="58772B44" w14:textId="77777777" w:rsidR="0080747D" w:rsidRDefault="0080747D" w:rsidP="0080747D">
      <w:pPr>
        <w:pStyle w:val="ListParagraph"/>
        <w:numPr>
          <w:ilvl w:val="1"/>
          <w:numId w:val="31"/>
        </w:numPr>
        <w:spacing w:after="160" w:line="259" w:lineRule="auto"/>
      </w:pPr>
      <w:r>
        <w:t>Profile = Custom</w:t>
      </w:r>
    </w:p>
    <w:p w14:paraId="6EC3C1E4" w14:textId="77777777" w:rsidR="0080747D" w:rsidRDefault="0080747D" w:rsidP="0080747D">
      <w:pPr>
        <w:pStyle w:val="ListParagraph"/>
        <w:numPr>
          <w:ilvl w:val="2"/>
          <w:numId w:val="31"/>
        </w:numPr>
        <w:spacing w:after="160" w:line="259" w:lineRule="auto"/>
      </w:pPr>
      <w:r>
        <w:t>Profile Name = &lt;firstinitial&gt;&lt;lastname&gt; (ie JDoe)</w:t>
      </w:r>
    </w:p>
    <w:p w14:paraId="66F24123" w14:textId="77777777" w:rsidR="0080747D" w:rsidRDefault="0080747D" w:rsidP="0080747D">
      <w:pPr>
        <w:pStyle w:val="ListParagraph"/>
        <w:numPr>
          <w:ilvl w:val="1"/>
          <w:numId w:val="31"/>
        </w:numPr>
        <w:spacing w:after="160" w:line="259" w:lineRule="auto"/>
      </w:pPr>
      <w:r>
        <w:rPr>
          <w:noProof/>
        </w:rPr>
        <mc:AlternateContent>
          <mc:Choice Requires="wps">
            <w:drawing>
              <wp:anchor distT="45720" distB="45720" distL="114300" distR="114300" simplePos="0" relativeHeight="251658245" behindDoc="0" locked="0" layoutInCell="1" allowOverlap="1" wp14:anchorId="2EE25DE3" wp14:editId="06948C65">
                <wp:simplePos x="0" y="0"/>
                <wp:positionH relativeFrom="column">
                  <wp:posOffset>4897120</wp:posOffset>
                </wp:positionH>
                <wp:positionV relativeFrom="paragraph">
                  <wp:posOffset>96520</wp:posOffset>
                </wp:positionV>
                <wp:extent cx="1731645" cy="1404620"/>
                <wp:effectExtent l="0" t="0" r="20955" b="222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1645" cy="1404620"/>
                        </a:xfrm>
                        <a:prstGeom prst="rect">
                          <a:avLst/>
                        </a:prstGeom>
                        <a:solidFill>
                          <a:srgbClr val="FFFFFF"/>
                        </a:solidFill>
                        <a:ln w="9525">
                          <a:solidFill>
                            <a:srgbClr val="000000"/>
                          </a:solidFill>
                          <a:miter lim="800000"/>
                          <a:headEnd/>
                          <a:tailEnd/>
                        </a:ln>
                      </wps:spPr>
                      <wps:txbx>
                        <w:txbxContent>
                          <w:p w14:paraId="005963C9" w14:textId="77777777" w:rsidR="00C22724" w:rsidRDefault="00C22724" w:rsidP="0080747D">
                            <w:r>
                              <w:t>If you are not running as admin, you will have to do a file system publish.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E25DE3" id="_x0000_s1030" type="#_x0000_t202" style="position:absolute;left:0;text-align:left;margin-left:385.6pt;margin-top:7.6pt;width:136.35pt;height:110.6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">
                <v:textbox style="mso-fit-shape-to-text:t">
                  <w:txbxContent>
                    <w:p w14:paraId="005963C9" w14:textId="77777777" w:rsidR="00C22724" w:rsidRDefault="00C22724" w:rsidP="0080747D">
                      <w:r>
                        <w:t>If you are not running as admin, you will have to do a file system publish.</w:t>
                      </w:r>
                    </w:p>
                  </w:txbxContent>
                </v:textbox>
                <w10:wrap type="square"/>
              </v:shape>
            </w:pict>
          </mc:Fallback>
        </mc:AlternateContent>
      </w:r>
      <w:r>
        <w:t>Connection</w:t>
      </w:r>
    </w:p>
    <w:p w14:paraId="76B9B88C" w14:textId="77777777" w:rsidR="0080747D" w:rsidRDefault="0080747D" w:rsidP="0080747D">
      <w:pPr>
        <w:pStyle w:val="ListParagraph"/>
        <w:numPr>
          <w:ilvl w:val="2"/>
          <w:numId w:val="31"/>
        </w:numPr>
        <w:spacing w:after="160" w:line="259" w:lineRule="auto"/>
      </w:pPr>
      <w:r>
        <w:t>Publish Method = Web Deploy</w:t>
      </w:r>
    </w:p>
    <w:p w14:paraId="4DE9D516" w14:textId="77777777" w:rsidR="0080747D" w:rsidRDefault="0080747D" w:rsidP="0080747D">
      <w:pPr>
        <w:pStyle w:val="ListParagraph"/>
        <w:numPr>
          <w:ilvl w:val="2"/>
          <w:numId w:val="31"/>
        </w:numPr>
        <w:spacing w:after="160" w:line="259" w:lineRule="auto"/>
      </w:pPr>
      <w:r>
        <w:t>Name = Localhost</w:t>
      </w:r>
    </w:p>
    <w:p w14:paraId="1EA07B25" w14:textId="77777777" w:rsidR="0080747D" w:rsidRDefault="0080747D" w:rsidP="0080747D">
      <w:pPr>
        <w:pStyle w:val="ListParagraph"/>
        <w:numPr>
          <w:ilvl w:val="2"/>
          <w:numId w:val="31"/>
        </w:numPr>
        <w:spacing w:after="160" w:line="259" w:lineRule="auto"/>
      </w:pPr>
      <w:r>
        <w:t>Server = localhost</w:t>
      </w:r>
    </w:p>
    <w:p w14:paraId="0DA0FF3B" w14:textId="77777777" w:rsidR="0080747D" w:rsidRDefault="0080747D" w:rsidP="0080747D">
      <w:pPr>
        <w:pStyle w:val="ListParagraph"/>
        <w:numPr>
          <w:ilvl w:val="2"/>
          <w:numId w:val="31"/>
        </w:numPr>
        <w:spacing w:after="160" w:line="259" w:lineRule="auto"/>
      </w:pPr>
      <w:r>
        <w:t>Site name = SitecoreBootcamp (The site name in IIS.  Not necessarily the same as the url used to access the site.)</w:t>
      </w:r>
    </w:p>
    <w:p w14:paraId="746C242A" w14:textId="77777777" w:rsidR="0080747D" w:rsidRDefault="0080747D" w:rsidP="0080747D">
      <w:pPr>
        <w:pStyle w:val="ListParagraph"/>
        <w:numPr>
          <w:ilvl w:val="2"/>
          <w:numId w:val="31"/>
        </w:numPr>
        <w:spacing w:after="160" w:line="259" w:lineRule="auto"/>
      </w:pPr>
      <w:r>
        <w:t>Validate Connection -&gt; Green check mark</w:t>
      </w:r>
    </w:p>
    <w:p w14:paraId="73B46620" w14:textId="77777777" w:rsidR="0080747D" w:rsidRDefault="0080747D" w:rsidP="0080747D">
      <w:pPr>
        <w:pStyle w:val="ListParagraph"/>
        <w:numPr>
          <w:ilvl w:val="1"/>
          <w:numId w:val="31"/>
        </w:numPr>
        <w:spacing w:after="160" w:line="259" w:lineRule="auto"/>
      </w:pPr>
      <w:r>
        <w:t>Settings</w:t>
      </w:r>
    </w:p>
    <w:p w14:paraId="6ABED807" w14:textId="77777777" w:rsidR="0080747D" w:rsidRDefault="0080747D" w:rsidP="0080747D">
      <w:pPr>
        <w:pStyle w:val="ListParagraph"/>
        <w:numPr>
          <w:ilvl w:val="2"/>
          <w:numId w:val="31"/>
        </w:numPr>
        <w:spacing w:after="160" w:line="259" w:lineRule="auto"/>
      </w:pPr>
      <w:r>
        <w:t>Configuration = Debug</w:t>
      </w:r>
    </w:p>
    <w:p w14:paraId="36726EDE" w14:textId="77777777" w:rsidR="0080747D" w:rsidRDefault="0080747D" w:rsidP="0080747D">
      <w:pPr>
        <w:pStyle w:val="ListParagraph"/>
        <w:numPr>
          <w:ilvl w:val="3"/>
          <w:numId w:val="31"/>
        </w:numPr>
        <w:spacing w:after="160" w:line="259" w:lineRule="auto"/>
      </w:pPr>
      <w:r>
        <w:t>You can also create your own configuration if you need to have settings specific to your local machine.</w:t>
      </w:r>
    </w:p>
    <w:p w14:paraId="5F140AD2" w14:textId="77777777" w:rsidR="0080747D" w:rsidRDefault="0080747D" w:rsidP="0080747D">
      <w:pPr>
        <w:pStyle w:val="ListParagraph"/>
        <w:numPr>
          <w:ilvl w:val="2"/>
          <w:numId w:val="31"/>
        </w:numPr>
        <w:spacing w:after="160" w:line="259" w:lineRule="auto"/>
      </w:pPr>
      <w:r>
        <w:t>File publish options</w:t>
      </w:r>
    </w:p>
    <w:p w14:paraId="1EF001C4" w14:textId="77777777" w:rsidR="0080747D" w:rsidRDefault="0080747D" w:rsidP="0080747D">
      <w:pPr>
        <w:pStyle w:val="ListParagraph"/>
        <w:numPr>
          <w:ilvl w:val="3"/>
          <w:numId w:val="31"/>
        </w:numPr>
        <w:spacing w:after="160" w:line="259" w:lineRule="auto"/>
      </w:pPr>
      <w:r>
        <w:t>Uncheck all three 3 boxes</w:t>
      </w:r>
    </w:p>
    <w:p w14:paraId="7880901F" w14:textId="77777777" w:rsidR="0080747D" w:rsidRDefault="0080747D" w:rsidP="0080747D">
      <w:pPr>
        <w:pStyle w:val="ListParagraph"/>
        <w:numPr>
          <w:ilvl w:val="1"/>
          <w:numId w:val="31"/>
        </w:numPr>
        <w:spacing w:after="160" w:line="259" w:lineRule="auto"/>
      </w:pPr>
      <w:r>
        <w:t>Publish</w:t>
      </w:r>
    </w:p>
    <w:p w14:paraId="7725DFE2" w14:textId="77777777" w:rsidR="0080747D" w:rsidRDefault="0080747D" w:rsidP="0080747D">
      <w:pPr>
        <w:pStyle w:val="ListParagraph"/>
        <w:numPr>
          <w:ilvl w:val="0"/>
          <w:numId w:val="31"/>
        </w:numPr>
        <w:spacing w:after="160" w:line="259" w:lineRule="auto"/>
      </w:pPr>
      <w:r>
        <w:t>Validate publish settings</w:t>
      </w:r>
    </w:p>
    <w:p w14:paraId="030ACD3A" w14:textId="77777777" w:rsidR="0080747D" w:rsidRDefault="0080747D" w:rsidP="0080747D">
      <w:pPr>
        <w:pStyle w:val="ListParagraph"/>
        <w:numPr>
          <w:ilvl w:val="1"/>
          <w:numId w:val="31"/>
        </w:numPr>
        <w:spacing w:after="160" w:line="259" w:lineRule="auto"/>
      </w:pPr>
      <w:r>
        <w:lastRenderedPageBreak/>
        <w:t>Check existence of ~/wwwroot/SitecoreBootcamp/Website/bin/SitecoreBootcamp.dll</w:t>
      </w:r>
    </w:p>
    <w:p w14:paraId="506FE1BE" w14:textId="77777777" w:rsidR="0080747D" w:rsidRDefault="0080747D" w:rsidP="0080747D">
      <w:pPr>
        <w:pStyle w:val="ListParagraph"/>
        <w:numPr>
          <w:ilvl w:val="0"/>
          <w:numId w:val="31"/>
        </w:numPr>
        <w:spacing w:after="160" w:line="259" w:lineRule="auto"/>
      </w:pPr>
      <w:r>
        <w:t>Launch Site</w:t>
      </w:r>
    </w:p>
    <w:p w14:paraId="6F340E4A" w14:textId="77777777" w:rsidR="0080747D" w:rsidRDefault="00C22724" w:rsidP="0080747D">
      <w:pPr>
        <w:pStyle w:val="ListParagraph"/>
        <w:numPr>
          <w:ilvl w:val="1"/>
          <w:numId w:val="31"/>
        </w:numPr>
        <w:spacing w:after="160" w:line="259" w:lineRule="auto"/>
      </w:pPr>
      <w:hyperlink r:id="rId19">
        <w:r w:rsidR="0080747D" w:rsidRPr="3E6BAB59">
          <w:rPr>
            <w:rStyle w:val="Hyperlink"/>
          </w:rPr>
          <w:t>http://sitecorebootcamp.localhost</w:t>
        </w:r>
      </w:hyperlink>
    </w:p>
    <w:p w14:paraId="3B151CAD" w14:textId="77777777" w:rsidR="0080747D" w:rsidRDefault="0080747D" w:rsidP="0080747D">
      <w:pPr>
        <w:pStyle w:val="ListParagraph"/>
        <w:numPr>
          <w:ilvl w:val="2"/>
          <w:numId w:val="31"/>
        </w:numPr>
        <w:spacing w:after="160" w:line="259" w:lineRule="auto"/>
      </w:pPr>
      <w:r>
        <w:t xml:space="preserve">The first page load after any publish may take some time as Sitecore rebuilds it caches. </w:t>
      </w:r>
    </w:p>
    <w:p w14:paraId="33F9F2FD" w14:textId="77777777" w:rsidR="0080747D" w:rsidRDefault="0080747D" w:rsidP="0080747D">
      <w:pPr>
        <w:pStyle w:val="ListParagraph"/>
        <w:numPr>
          <w:ilvl w:val="0"/>
          <w:numId w:val="31"/>
        </w:numPr>
        <w:spacing w:after="160" w:line="259" w:lineRule="auto"/>
      </w:pPr>
      <w:r w:rsidRPr="3E6BAB59">
        <w:rPr>
          <w:rFonts w:ascii="Calibri" w:eastAsia="Calibri" w:hAnsi="Calibri" w:cs="Calibri"/>
        </w:rPr>
        <w:t xml:space="preserve">Log into Sitecore </w:t>
      </w:r>
    </w:p>
    <w:p w14:paraId="16EB9B18" w14:textId="77777777" w:rsidR="0080747D" w:rsidRDefault="00C22724" w:rsidP="0080747D">
      <w:pPr>
        <w:pStyle w:val="ListParagraph"/>
        <w:numPr>
          <w:ilvl w:val="1"/>
          <w:numId w:val="31"/>
        </w:numPr>
        <w:spacing w:after="160" w:line="259" w:lineRule="auto"/>
      </w:pPr>
      <w:hyperlink r:id="rId20">
        <w:r w:rsidR="0080747D" w:rsidRPr="3E6BAB59">
          <w:rPr>
            <w:rStyle w:val="Hyperlink"/>
            <w:rFonts w:ascii="Calibri" w:eastAsia="Calibri" w:hAnsi="Calibri" w:cs="Calibri"/>
            <w:color w:val="0563C1"/>
          </w:rPr>
          <w:t>http://sitecorebootcamp.localhost/sitecore</w:t>
        </w:r>
      </w:hyperlink>
      <w:r w:rsidR="0080747D" w:rsidRPr="3E6BAB59">
        <w:rPr>
          <w:rFonts w:ascii="Calibri" w:eastAsia="Calibri" w:hAnsi="Calibri" w:cs="Calibri"/>
        </w:rPr>
        <w:t xml:space="preserve"> </w:t>
      </w:r>
    </w:p>
    <w:p w14:paraId="67A9B09F" w14:textId="77777777" w:rsidR="0080747D" w:rsidRPr="00384ED3" w:rsidRDefault="0080747D" w:rsidP="0080747D">
      <w:pPr>
        <w:pStyle w:val="ListParagraph"/>
        <w:numPr>
          <w:ilvl w:val="2"/>
          <w:numId w:val="31"/>
        </w:numPr>
        <w:spacing w:after="160" w:line="259" w:lineRule="auto"/>
      </w:pPr>
      <w:r w:rsidRPr="080621C2">
        <w:rPr>
          <w:rFonts w:ascii="Calibri" w:eastAsia="Calibri" w:hAnsi="Calibri" w:cs="Calibri"/>
        </w:rPr>
        <w:t>Default username:password is admin:b</w:t>
      </w:r>
    </w:p>
    <w:p w14:paraId="41A3B2C1" w14:textId="77777777" w:rsidR="0080747D" w:rsidRDefault="0080747D" w:rsidP="00114035">
      <w:pPr>
        <w:pStyle w:val="Heading1"/>
      </w:pPr>
      <w:bookmarkStart w:id="159" w:name="_Toc484783970"/>
      <w:r>
        <w:t>Building Your First Module</w:t>
      </w:r>
      <w:bookmarkEnd w:id="159"/>
    </w:p>
    <w:p w14:paraId="00FE9D81" w14:textId="77777777" w:rsidR="0080747D" w:rsidRDefault="0080747D" w:rsidP="0080747D">
      <w:pPr>
        <w:pStyle w:val="ListParagraph"/>
        <w:numPr>
          <w:ilvl w:val="0"/>
          <w:numId w:val="32"/>
        </w:numPr>
        <w:spacing w:after="160" w:line="259" w:lineRule="auto"/>
      </w:pPr>
      <w:r>
        <w:t>Log into Sitecore</w:t>
      </w:r>
    </w:p>
    <w:p w14:paraId="42ED0BB8" w14:textId="77777777" w:rsidR="0080747D" w:rsidRPr="00BB3868" w:rsidRDefault="00C22724" w:rsidP="0080747D">
      <w:pPr>
        <w:pStyle w:val="ListParagraph"/>
        <w:numPr>
          <w:ilvl w:val="1"/>
          <w:numId w:val="32"/>
        </w:numPr>
        <w:spacing w:after="160" w:line="259" w:lineRule="auto"/>
        <w:rPr>
          <w:rStyle w:val="Hyperlink"/>
        </w:rPr>
      </w:pPr>
      <w:hyperlink r:id="rId21">
        <w:r w:rsidR="0080747D" w:rsidRPr="2EDE3756">
          <w:rPr>
            <w:rStyle w:val="Hyperlink"/>
          </w:rPr>
          <w:t>http://sitecorebootcamp.localhost/sitecore</w:t>
        </w:r>
      </w:hyperlink>
    </w:p>
    <w:p w14:paraId="1AE771FB" w14:textId="77777777" w:rsidR="0080747D" w:rsidRPr="00BB3868" w:rsidRDefault="0080747D" w:rsidP="0080747D">
      <w:pPr>
        <w:pStyle w:val="ListParagraph"/>
        <w:numPr>
          <w:ilvl w:val="2"/>
          <w:numId w:val="32"/>
        </w:numPr>
        <w:spacing w:after="160" w:line="259" w:lineRule="auto"/>
      </w:pPr>
      <w:r>
        <w:rPr>
          <w:noProof/>
        </w:rPr>
        <mc:AlternateContent>
          <mc:Choice Requires="wps">
            <w:drawing>
              <wp:anchor distT="45720" distB="45720" distL="114300" distR="114300" simplePos="0" relativeHeight="251658248" behindDoc="0" locked="0" layoutInCell="1" allowOverlap="1" wp14:anchorId="4C60D5BB" wp14:editId="39F432FD">
                <wp:simplePos x="0" y="0"/>
                <wp:positionH relativeFrom="column">
                  <wp:posOffset>4839941</wp:posOffset>
                </wp:positionH>
                <wp:positionV relativeFrom="paragraph">
                  <wp:posOffset>168644</wp:posOffset>
                </wp:positionV>
                <wp:extent cx="1815465" cy="1404620"/>
                <wp:effectExtent l="0" t="0" r="13335" b="1460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5465" cy="1404620"/>
                        </a:xfrm>
                        <a:prstGeom prst="rect">
                          <a:avLst/>
                        </a:prstGeom>
                        <a:solidFill>
                          <a:srgbClr val="FFFFFF"/>
                        </a:solidFill>
                        <a:ln w="9525">
                          <a:solidFill>
                            <a:srgbClr val="000000"/>
                          </a:solidFill>
                          <a:miter lim="800000"/>
                          <a:headEnd/>
                          <a:tailEnd/>
                        </a:ln>
                      </wps:spPr>
                      <wps:txbx>
                        <w:txbxContent>
                          <w:p w14:paraId="5F478CE8" w14:textId="1C16E7E4" w:rsidR="00C22724" w:rsidRDefault="00C22724" w:rsidP="0080747D">
                            <w:r>
                              <w:t>In real projects, you will organize items in sub-folders.  The structure will be dictated b</w:t>
                            </w:r>
                            <w:r w:rsidR="007D24E4">
                              <w:t xml:space="preserve">y the solution architect, </w:t>
                            </w:r>
                            <w:r>
                              <w:t>client</w:t>
                            </w:r>
                            <w:r w:rsidR="007D24E4">
                              <w:t>, or framework</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60D5BB" id="Text Box 6" o:spid="_x0000_s1031" type="#_x0000_t202" style="position:absolute;left:0;text-align:left;margin-left:381.1pt;margin-top:13.3pt;width:142.95pt;height:110.6pt;z-index:251658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">
                <v:textbox style="mso-fit-shape-to-text:t">
                  <w:txbxContent>
                    <w:p w14:paraId="5F478CE8" w14:textId="1C16E7E4" w:rsidR="00C22724" w:rsidRDefault="00C22724" w:rsidP="0080747D">
                      <w:r>
                        <w:t>In real projects, you will organize items in sub-folders.  The structure will be dictated b</w:t>
                      </w:r>
                      <w:r w:rsidR="007D24E4">
                        <w:t xml:space="preserve">y the solution architect, </w:t>
                      </w:r>
                      <w:r>
                        <w:t>client</w:t>
                      </w:r>
                      <w:r w:rsidR="007D24E4">
                        <w:t>, or framework</w:t>
                      </w:r>
                      <w:r>
                        <w:t>.</w:t>
                      </w:r>
                    </w:p>
                  </w:txbxContent>
                </v:textbox>
                <w10:wrap type="square"/>
              </v:shape>
            </w:pict>
          </mc:Fallback>
        </mc:AlternateContent>
      </w:r>
      <w:r>
        <w:t>Default username:password is admin:b</w:t>
      </w:r>
    </w:p>
    <w:p w14:paraId="3C0C6AD9" w14:textId="2BE628E8" w:rsidR="0080747D" w:rsidRDefault="0080747D" w:rsidP="0080747D">
      <w:pPr>
        <w:pStyle w:val="ListParagraph"/>
        <w:numPr>
          <w:ilvl w:val="0"/>
          <w:numId w:val="32"/>
        </w:numPr>
        <w:spacing w:after="160" w:line="259" w:lineRule="auto"/>
      </w:pPr>
      <w:r>
        <w:t xml:space="preserve">Click </w:t>
      </w:r>
      <w:r w:rsidR="004B01F3">
        <w:t xml:space="preserve">Desktop -&gt; Sitecore Start Menu –&gt; </w:t>
      </w:r>
      <w:r>
        <w:t>Content Editor</w:t>
      </w:r>
    </w:p>
    <w:p w14:paraId="436BD74E" w14:textId="77777777" w:rsidR="0080747D" w:rsidRDefault="0080747D" w:rsidP="0080747D">
      <w:pPr>
        <w:pStyle w:val="ListParagraph"/>
        <w:numPr>
          <w:ilvl w:val="0"/>
          <w:numId w:val="32"/>
        </w:numPr>
        <w:spacing w:after="160" w:line="259" w:lineRule="auto"/>
      </w:pPr>
      <w:r>
        <w:t>Create "User Defined" folders to store your content (Sitecore)</w:t>
      </w:r>
    </w:p>
    <w:p w14:paraId="1B2FA853" w14:textId="77777777" w:rsidR="0080747D" w:rsidRDefault="0080747D" w:rsidP="0080747D">
      <w:pPr>
        <w:pStyle w:val="ListParagraph"/>
        <w:numPr>
          <w:ilvl w:val="1"/>
          <w:numId w:val="32"/>
        </w:numPr>
        <w:spacing w:after="160" w:line="259" w:lineRule="auto"/>
      </w:pPr>
      <w:r>
        <w:t>Right click on /sitecore/Layout/Layouts -&gt; Insert -&gt; Layout Folder</w:t>
      </w:r>
    </w:p>
    <w:p w14:paraId="0E593B97" w14:textId="77777777" w:rsidR="0080747D" w:rsidRDefault="0080747D" w:rsidP="0080747D">
      <w:pPr>
        <w:pStyle w:val="ListParagraph"/>
        <w:numPr>
          <w:ilvl w:val="1"/>
          <w:numId w:val="32"/>
        </w:numPr>
        <w:spacing w:after="160" w:line="259" w:lineRule="auto"/>
      </w:pPr>
      <w:r>
        <w:t>Right click on /sitecore/Layout/Renderings -&gt; Insert -&gt; Rendering Folder</w:t>
      </w:r>
    </w:p>
    <w:p w14:paraId="104FD59E" w14:textId="77777777" w:rsidR="0080747D" w:rsidRDefault="0080747D" w:rsidP="0080747D">
      <w:pPr>
        <w:pStyle w:val="ListParagraph"/>
        <w:numPr>
          <w:ilvl w:val="0"/>
          <w:numId w:val="32"/>
        </w:numPr>
        <w:spacing w:after="160" w:line="259" w:lineRule="auto"/>
      </w:pPr>
      <w:r>
        <w:t>Create a Layout (Sitecore)</w:t>
      </w:r>
    </w:p>
    <w:p w14:paraId="61C2C5FE" w14:textId="77777777" w:rsidR="0080747D" w:rsidRDefault="0080747D" w:rsidP="0080747D">
      <w:pPr>
        <w:pStyle w:val="ListParagraph"/>
        <w:numPr>
          <w:ilvl w:val="1"/>
          <w:numId w:val="32"/>
        </w:numPr>
        <w:spacing w:after="160" w:line="259" w:lineRule="auto"/>
      </w:pPr>
      <w:r>
        <w:t>Right click on /sitecore/Layout/Layouts/User Defined -&gt; Insert -&gt; Layout</w:t>
      </w:r>
    </w:p>
    <w:p w14:paraId="083298F0" w14:textId="77777777" w:rsidR="0080747D" w:rsidRDefault="0080747D" w:rsidP="0080747D">
      <w:pPr>
        <w:pStyle w:val="ListParagraph"/>
        <w:numPr>
          <w:ilvl w:val="1"/>
          <w:numId w:val="32"/>
        </w:numPr>
        <w:spacing w:after="160" w:line="259" w:lineRule="auto"/>
      </w:pPr>
      <w:r>
        <w:t>Create layout "Main Layout"</w:t>
      </w:r>
    </w:p>
    <w:p w14:paraId="1821E5BD" w14:textId="77777777" w:rsidR="0080747D" w:rsidRDefault="0080747D" w:rsidP="0080747D">
      <w:pPr>
        <w:pStyle w:val="ListParagraph"/>
        <w:numPr>
          <w:ilvl w:val="1"/>
          <w:numId w:val="32"/>
        </w:numPr>
        <w:spacing w:after="160" w:line="259" w:lineRule="auto"/>
      </w:pPr>
      <w:r>
        <w:t>Location = Layouts/User Defined</w:t>
      </w:r>
    </w:p>
    <w:p w14:paraId="67774020" w14:textId="77777777" w:rsidR="0080747D" w:rsidRDefault="0080747D" w:rsidP="0080747D">
      <w:pPr>
        <w:pStyle w:val="ListParagraph"/>
        <w:numPr>
          <w:ilvl w:val="1"/>
          <w:numId w:val="32"/>
        </w:numPr>
        <w:spacing w:after="160" w:line="259" w:lineRule="auto"/>
      </w:pPr>
      <w:r>
        <w:t>File Location = /Website/Views</w:t>
      </w:r>
    </w:p>
    <w:p w14:paraId="64E3FBDE" w14:textId="77777777" w:rsidR="0080747D" w:rsidRDefault="0080747D" w:rsidP="0080747D">
      <w:pPr>
        <w:pStyle w:val="ListParagraph"/>
        <w:numPr>
          <w:ilvl w:val="1"/>
          <w:numId w:val="32"/>
        </w:numPr>
        <w:spacing w:after="160" w:line="259" w:lineRule="auto"/>
      </w:pPr>
      <w:r>
        <w:t>Change the Path field to /Views/MainLayout.cshtml</w:t>
      </w:r>
    </w:p>
    <w:p w14:paraId="1942513D" w14:textId="77777777" w:rsidR="0080747D" w:rsidRDefault="0080747D" w:rsidP="0080747D">
      <w:pPr>
        <w:pStyle w:val="ListParagraph"/>
        <w:numPr>
          <w:ilvl w:val="1"/>
          <w:numId w:val="32"/>
        </w:numPr>
        <w:spacing w:after="160" w:line="259" w:lineRule="auto"/>
      </w:pPr>
      <w:r>
        <w:t>Click Save</w:t>
      </w:r>
    </w:p>
    <w:p w14:paraId="20333F9E" w14:textId="77777777" w:rsidR="0080747D" w:rsidRDefault="0080747D" w:rsidP="0080747D">
      <w:pPr>
        <w:pStyle w:val="ListParagraph"/>
        <w:numPr>
          <w:ilvl w:val="0"/>
          <w:numId w:val="32"/>
        </w:numPr>
        <w:spacing w:after="160" w:line="259" w:lineRule="auto"/>
      </w:pPr>
      <w:r>
        <w:t>Create a Page Template (Sitecore)</w:t>
      </w:r>
    </w:p>
    <w:p w14:paraId="691C5B8D" w14:textId="77777777" w:rsidR="0080747D" w:rsidRDefault="0080747D" w:rsidP="0080747D">
      <w:pPr>
        <w:pStyle w:val="ListParagraph"/>
        <w:numPr>
          <w:ilvl w:val="1"/>
          <w:numId w:val="32"/>
        </w:numPr>
        <w:spacing w:after="160" w:line="259" w:lineRule="auto"/>
      </w:pPr>
      <w:r>
        <w:t>Right click on /sitecore/Templates/User Defined -&gt; Insert -&gt; New Template</w:t>
      </w:r>
    </w:p>
    <w:p w14:paraId="7FF1112D" w14:textId="77777777" w:rsidR="0080747D" w:rsidRDefault="0080747D" w:rsidP="0080747D">
      <w:pPr>
        <w:pStyle w:val="ListParagraph"/>
        <w:numPr>
          <w:ilvl w:val="1"/>
          <w:numId w:val="32"/>
        </w:numPr>
        <w:spacing w:after="160" w:line="259" w:lineRule="auto"/>
      </w:pPr>
      <w:r>
        <w:t>Name = "Page"</w:t>
      </w:r>
    </w:p>
    <w:p w14:paraId="5E2CED32" w14:textId="77777777" w:rsidR="0080747D" w:rsidRDefault="0080747D" w:rsidP="0080747D">
      <w:pPr>
        <w:pStyle w:val="ListParagraph"/>
        <w:numPr>
          <w:ilvl w:val="1"/>
          <w:numId w:val="32"/>
        </w:numPr>
        <w:spacing w:after="160" w:line="259" w:lineRule="auto"/>
      </w:pPr>
      <w:r>
        <w:t>Base Template = "Templates/System/Templates/Standard template" (default)</w:t>
      </w:r>
    </w:p>
    <w:p w14:paraId="7C948F1F" w14:textId="77777777" w:rsidR="0080747D" w:rsidRDefault="0080747D" w:rsidP="0080747D">
      <w:pPr>
        <w:pStyle w:val="ListParagraph"/>
        <w:numPr>
          <w:ilvl w:val="1"/>
          <w:numId w:val="32"/>
        </w:numPr>
        <w:spacing w:after="160" w:line="259" w:lineRule="auto"/>
      </w:pPr>
      <w:r>
        <w:t>Location = Templates/User Defined</w:t>
      </w:r>
    </w:p>
    <w:p w14:paraId="6A43910B" w14:textId="77777777" w:rsidR="0080747D" w:rsidRDefault="0080747D" w:rsidP="0080747D">
      <w:pPr>
        <w:pStyle w:val="ListParagraph"/>
        <w:numPr>
          <w:ilvl w:val="1"/>
          <w:numId w:val="32"/>
        </w:numPr>
        <w:spacing w:after="160" w:line="259" w:lineRule="auto"/>
      </w:pPr>
      <w:r>
        <w:t>On the builder tab</w:t>
      </w:r>
    </w:p>
    <w:p w14:paraId="3D204BB5" w14:textId="77777777" w:rsidR="0080747D" w:rsidRDefault="0080747D" w:rsidP="0080747D">
      <w:pPr>
        <w:pStyle w:val="ListParagraph"/>
        <w:numPr>
          <w:ilvl w:val="2"/>
          <w:numId w:val="32"/>
        </w:numPr>
        <w:spacing w:after="160" w:line="259" w:lineRule="auto"/>
      </w:pPr>
      <w:r>
        <w:t>Section = Meta</w:t>
      </w:r>
    </w:p>
    <w:p w14:paraId="1B052A22" w14:textId="77777777" w:rsidR="0080747D" w:rsidRDefault="0080747D" w:rsidP="0080747D">
      <w:pPr>
        <w:pStyle w:val="ListParagraph"/>
        <w:numPr>
          <w:ilvl w:val="2"/>
          <w:numId w:val="32"/>
        </w:numPr>
        <w:spacing w:after="160" w:line="259" w:lineRule="auto"/>
      </w:pPr>
      <w:r>
        <w:t>Fields</w:t>
      </w:r>
    </w:p>
    <w:p w14:paraId="302E29DA" w14:textId="77777777" w:rsidR="0080747D" w:rsidRDefault="0080747D" w:rsidP="0080747D">
      <w:pPr>
        <w:pStyle w:val="ListParagraph"/>
        <w:numPr>
          <w:ilvl w:val="3"/>
          <w:numId w:val="32"/>
        </w:numPr>
        <w:spacing w:after="160" w:line="259" w:lineRule="auto"/>
      </w:pPr>
      <w:r>
        <w:t>Title = Single-Line Text (default)</w:t>
      </w:r>
    </w:p>
    <w:p w14:paraId="76085F51" w14:textId="77777777" w:rsidR="0080747D" w:rsidRDefault="0080747D" w:rsidP="0080747D">
      <w:pPr>
        <w:pStyle w:val="ListParagraph"/>
        <w:numPr>
          <w:ilvl w:val="3"/>
          <w:numId w:val="32"/>
        </w:numPr>
        <w:spacing w:after="160" w:line="259" w:lineRule="auto"/>
      </w:pPr>
      <w:r>
        <w:t>Keywords = Single-Line Text (default)</w:t>
      </w:r>
    </w:p>
    <w:p w14:paraId="3A3D9F70" w14:textId="77777777" w:rsidR="0080747D" w:rsidRDefault="0080747D" w:rsidP="0080747D">
      <w:pPr>
        <w:pStyle w:val="ListParagraph"/>
        <w:numPr>
          <w:ilvl w:val="3"/>
          <w:numId w:val="32"/>
        </w:numPr>
        <w:spacing w:after="160" w:line="259" w:lineRule="auto"/>
      </w:pPr>
      <w:r>
        <w:t>Description = Multi-Line Text</w:t>
      </w:r>
    </w:p>
    <w:p w14:paraId="691A4CA6" w14:textId="77777777" w:rsidR="0080747D" w:rsidRDefault="0080747D" w:rsidP="0080747D">
      <w:pPr>
        <w:pStyle w:val="ListParagraph"/>
        <w:numPr>
          <w:ilvl w:val="1"/>
          <w:numId w:val="32"/>
        </w:numPr>
        <w:spacing w:after="160" w:line="259" w:lineRule="auto"/>
      </w:pPr>
      <w:r>
        <w:t>Click Save</w:t>
      </w:r>
    </w:p>
    <w:p w14:paraId="30FB68A7" w14:textId="77777777" w:rsidR="0080747D" w:rsidRDefault="0080747D" w:rsidP="0080747D">
      <w:pPr>
        <w:pStyle w:val="ListParagraph"/>
        <w:numPr>
          <w:ilvl w:val="0"/>
          <w:numId w:val="32"/>
        </w:numPr>
        <w:spacing w:after="160" w:line="259" w:lineRule="auto"/>
      </w:pPr>
      <w:r>
        <w:rPr>
          <w:noProof/>
        </w:rPr>
        <w:lastRenderedPageBreak/>
        <mc:AlternateContent>
          <mc:Choice Requires="wps">
            <w:drawing>
              <wp:anchor distT="45720" distB="45720" distL="114300" distR="114300" simplePos="0" relativeHeight="251658246" behindDoc="0" locked="0" layoutInCell="1" allowOverlap="1" wp14:anchorId="6854D565" wp14:editId="198B7A75">
                <wp:simplePos x="0" y="0"/>
                <wp:positionH relativeFrom="column">
                  <wp:posOffset>4737823</wp:posOffset>
                </wp:positionH>
                <wp:positionV relativeFrom="paragraph">
                  <wp:posOffset>55305</wp:posOffset>
                </wp:positionV>
                <wp:extent cx="1920240" cy="1404620"/>
                <wp:effectExtent l="0" t="0" r="22860" b="273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1404620"/>
                        </a:xfrm>
                        <a:prstGeom prst="rect">
                          <a:avLst/>
                        </a:prstGeom>
                        <a:solidFill>
                          <a:srgbClr val="FFFFFF"/>
                        </a:solidFill>
                        <a:ln w="9525">
                          <a:solidFill>
                            <a:srgbClr val="000000"/>
                          </a:solidFill>
                          <a:miter lim="800000"/>
                          <a:headEnd/>
                          <a:tailEnd/>
                        </a:ln>
                      </wps:spPr>
                      <wps:txbx>
                        <w:txbxContent>
                          <w:p w14:paraId="2263688C" w14:textId="77777777" w:rsidR="00C22724" w:rsidRDefault="00C22724" w:rsidP="0080747D">
                            <w:r>
                              <w:t>Icons help content editors easily see content type while looking at the content tree.  Choosing a custom icon is not required.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54D565" id="_x0000_s1032" type="#_x0000_t202" style="position:absolute;left:0;text-align:left;margin-left:373.05pt;margin-top:4.35pt;width:151.2pt;height:110.6pt;z-index:25165824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">
                <v:textbox style="mso-fit-shape-to-text:t">
                  <w:txbxContent>
                    <w:p w14:paraId="2263688C" w14:textId="77777777" w:rsidR="00C22724" w:rsidRDefault="00C22724" w:rsidP="0080747D">
                      <w:r>
                        <w:t>Icons help content editors easily see content type while looking at the content tree.  Choosing a custom icon is not required.</w:t>
                      </w:r>
                    </w:p>
                  </w:txbxContent>
                </v:textbox>
                <w10:wrap type="square"/>
              </v:shape>
            </w:pict>
          </mc:Fallback>
        </mc:AlternateContent>
      </w:r>
      <w:r>
        <w:t>Set the Page Template Icon (Sitecore)</w:t>
      </w:r>
    </w:p>
    <w:p w14:paraId="37EA9B2C" w14:textId="77777777" w:rsidR="0080747D" w:rsidRDefault="0080747D" w:rsidP="0080747D">
      <w:pPr>
        <w:pStyle w:val="ListParagraph"/>
        <w:numPr>
          <w:ilvl w:val="1"/>
          <w:numId w:val="32"/>
        </w:numPr>
        <w:spacing w:after="160" w:line="259" w:lineRule="auto"/>
      </w:pPr>
      <w:r>
        <w:t>Click /sitecore/Templates/User Defined/Page</w:t>
      </w:r>
    </w:p>
    <w:p w14:paraId="3E4FABEB" w14:textId="77777777" w:rsidR="0080747D" w:rsidRDefault="0080747D" w:rsidP="0080747D">
      <w:pPr>
        <w:pStyle w:val="ListParagraph"/>
        <w:numPr>
          <w:ilvl w:val="1"/>
          <w:numId w:val="32"/>
        </w:numPr>
        <w:spacing w:after="160" w:line="259" w:lineRule="auto"/>
      </w:pPr>
      <w:r>
        <w:t>Click Configure in the Sitecore navigation bar -&gt; Icon -&gt; More Icons</w:t>
      </w:r>
    </w:p>
    <w:p w14:paraId="11833469" w14:textId="77777777" w:rsidR="0080747D" w:rsidRDefault="0080747D" w:rsidP="0080747D">
      <w:pPr>
        <w:pStyle w:val="ListParagraph"/>
        <w:numPr>
          <w:ilvl w:val="1"/>
          <w:numId w:val="32"/>
        </w:numPr>
        <w:spacing w:after="160" w:line="259" w:lineRule="auto"/>
      </w:pPr>
      <w:r>
        <w:t>Click the Icons tab</w:t>
      </w:r>
    </w:p>
    <w:p w14:paraId="717E520B" w14:textId="77777777" w:rsidR="0080747D" w:rsidRDefault="0080747D" w:rsidP="0080747D">
      <w:pPr>
        <w:pStyle w:val="ListParagraph"/>
        <w:numPr>
          <w:ilvl w:val="2"/>
          <w:numId w:val="32"/>
        </w:numPr>
        <w:spacing w:after="160" w:line="259" w:lineRule="auto"/>
      </w:pPr>
      <w:r>
        <w:t>Icons are sorted by categories in a drop down at the top of the dialog</w:t>
      </w:r>
    </w:p>
    <w:p w14:paraId="161E6F27" w14:textId="77777777" w:rsidR="0080747D" w:rsidRDefault="0080747D" w:rsidP="0080747D">
      <w:pPr>
        <w:pStyle w:val="ListParagraph"/>
        <w:numPr>
          <w:ilvl w:val="1"/>
          <w:numId w:val="32"/>
        </w:numPr>
        <w:spacing w:after="160" w:line="259" w:lineRule="auto"/>
      </w:pPr>
      <w:r>
        <w:t>Find an icon that represents your template</w:t>
      </w:r>
    </w:p>
    <w:p w14:paraId="289AE816" w14:textId="77777777" w:rsidR="0080747D" w:rsidRDefault="0080747D" w:rsidP="0080747D">
      <w:pPr>
        <w:pStyle w:val="ListParagraph"/>
        <w:numPr>
          <w:ilvl w:val="2"/>
          <w:numId w:val="32"/>
        </w:numPr>
        <w:spacing w:after="160" w:line="259" w:lineRule="auto"/>
      </w:pPr>
      <w:r>
        <w:t>The icon will appear next to each instance of this template</w:t>
      </w:r>
    </w:p>
    <w:p w14:paraId="59C66151" w14:textId="77777777" w:rsidR="0080747D" w:rsidRDefault="0080747D" w:rsidP="0080747D">
      <w:pPr>
        <w:pStyle w:val="ListParagraph"/>
        <w:numPr>
          <w:ilvl w:val="2"/>
          <w:numId w:val="32"/>
        </w:numPr>
        <w:spacing w:after="160" w:line="259" w:lineRule="auto"/>
      </w:pPr>
      <w:r>
        <w:t>I used Applications/Document_Plain</w:t>
      </w:r>
    </w:p>
    <w:p w14:paraId="2A904BA6" w14:textId="77777777" w:rsidR="0080747D" w:rsidRDefault="0080747D" w:rsidP="0080747D">
      <w:pPr>
        <w:pStyle w:val="ListParagraph"/>
        <w:numPr>
          <w:ilvl w:val="1"/>
          <w:numId w:val="32"/>
        </w:numPr>
        <w:spacing w:after="160" w:line="259" w:lineRule="auto"/>
      </w:pPr>
      <w:r>
        <w:t>Click Ok on the Icon dialog</w:t>
      </w:r>
    </w:p>
    <w:p w14:paraId="7CB2F65E" w14:textId="77777777" w:rsidR="0080747D" w:rsidRDefault="0080747D" w:rsidP="0080747D">
      <w:pPr>
        <w:pStyle w:val="ListParagraph"/>
        <w:numPr>
          <w:ilvl w:val="1"/>
          <w:numId w:val="32"/>
        </w:numPr>
        <w:spacing w:after="160" w:line="259" w:lineRule="auto"/>
      </w:pPr>
      <w:r>
        <w:t>Click Save</w:t>
      </w:r>
    </w:p>
    <w:p w14:paraId="78A276E5" w14:textId="77777777" w:rsidR="0080747D" w:rsidRDefault="0080747D" w:rsidP="0080747D">
      <w:pPr>
        <w:pStyle w:val="ListParagraph"/>
        <w:numPr>
          <w:ilvl w:val="0"/>
          <w:numId w:val="32"/>
        </w:numPr>
        <w:spacing w:after="160" w:line="259" w:lineRule="auto"/>
      </w:pPr>
      <w:r>
        <w:t>Set the Page Template Standard Values (Sitecore)</w:t>
      </w:r>
    </w:p>
    <w:p w14:paraId="0BB82E0C" w14:textId="77777777" w:rsidR="0080747D" w:rsidRDefault="0080747D" w:rsidP="0080747D">
      <w:pPr>
        <w:pStyle w:val="ListParagraph"/>
        <w:numPr>
          <w:ilvl w:val="1"/>
          <w:numId w:val="32"/>
        </w:numPr>
        <w:spacing w:after="160" w:line="259" w:lineRule="auto"/>
      </w:pPr>
      <w:r>
        <w:t>Click /sitecore/Templates/User Defined/Page</w:t>
      </w:r>
    </w:p>
    <w:p w14:paraId="33CB49C4" w14:textId="77777777" w:rsidR="0080747D" w:rsidRDefault="0080747D" w:rsidP="0080747D">
      <w:pPr>
        <w:pStyle w:val="ListParagraph"/>
        <w:numPr>
          <w:ilvl w:val="1"/>
          <w:numId w:val="32"/>
        </w:numPr>
        <w:spacing w:after="160" w:line="259" w:lineRule="auto"/>
      </w:pPr>
      <w:r>
        <w:t>Click Options in the Sitecore navigation bar -&gt; Standard Values</w:t>
      </w:r>
    </w:p>
    <w:p w14:paraId="18D9C204" w14:textId="77777777" w:rsidR="0080747D" w:rsidRDefault="0080747D" w:rsidP="0080747D">
      <w:pPr>
        <w:pStyle w:val="ListParagraph"/>
        <w:numPr>
          <w:ilvl w:val="2"/>
          <w:numId w:val="32"/>
        </w:numPr>
        <w:spacing w:after="160" w:line="259" w:lineRule="auto"/>
      </w:pPr>
      <w:r>
        <w:t>Standard values apply to all instances of this template, but can be overwritten by an individual instance as needed.</w:t>
      </w:r>
    </w:p>
    <w:p w14:paraId="74F4D6D0" w14:textId="77777777" w:rsidR="0080747D" w:rsidRDefault="0080747D" w:rsidP="0080747D">
      <w:pPr>
        <w:pStyle w:val="ListParagraph"/>
        <w:numPr>
          <w:ilvl w:val="2"/>
          <w:numId w:val="32"/>
        </w:numPr>
        <w:spacing w:after="0" w:line="259" w:lineRule="auto"/>
      </w:pPr>
      <w:r>
        <w:t>They are a good place to provide default values for fields, default layouts, modules (ie navigation, headers, footers)</w:t>
      </w:r>
    </w:p>
    <w:p w14:paraId="6FE1CEB7" w14:textId="77777777" w:rsidR="0080747D" w:rsidRDefault="0080747D" w:rsidP="0080747D">
      <w:pPr>
        <w:pStyle w:val="ListParagraph"/>
        <w:numPr>
          <w:ilvl w:val="1"/>
          <w:numId w:val="32"/>
        </w:numPr>
        <w:spacing w:after="160" w:line="259" w:lineRule="auto"/>
      </w:pPr>
      <w:r>
        <w:t>Click /sitecore/Templates/User Defined/Page/__Standard Values</w:t>
      </w:r>
    </w:p>
    <w:p w14:paraId="44C424B6" w14:textId="77777777" w:rsidR="0080747D" w:rsidRDefault="0080747D" w:rsidP="0080747D">
      <w:pPr>
        <w:pStyle w:val="ListParagraph"/>
        <w:numPr>
          <w:ilvl w:val="1"/>
          <w:numId w:val="32"/>
        </w:numPr>
        <w:spacing w:after="160" w:line="259" w:lineRule="auto"/>
      </w:pPr>
      <w:r>
        <w:t>Click Presentation in the Sitecore navigation bar - &gt;Details</w:t>
      </w:r>
    </w:p>
    <w:p w14:paraId="33C1390D" w14:textId="77777777" w:rsidR="0080747D" w:rsidRDefault="0080747D" w:rsidP="0080747D">
      <w:pPr>
        <w:pStyle w:val="ListParagraph"/>
        <w:numPr>
          <w:ilvl w:val="1"/>
          <w:numId w:val="32"/>
        </w:numPr>
        <w:spacing w:after="160" w:line="259" w:lineRule="auto"/>
      </w:pPr>
      <w:r>
        <w:t>Click Edit on the Shared Layout tab Next to Default</w:t>
      </w:r>
    </w:p>
    <w:p w14:paraId="16B686E2" w14:textId="77777777" w:rsidR="0080747D" w:rsidRDefault="0080747D" w:rsidP="0080747D">
      <w:pPr>
        <w:pStyle w:val="ListParagraph"/>
        <w:numPr>
          <w:ilvl w:val="1"/>
          <w:numId w:val="32"/>
        </w:numPr>
        <w:spacing w:after="160" w:line="259" w:lineRule="auto"/>
      </w:pPr>
      <w:r>
        <w:t>On the Layout tab, select Layouts/User Defined/Main Layout</w:t>
      </w:r>
    </w:p>
    <w:p w14:paraId="736159CD" w14:textId="77777777" w:rsidR="0080747D" w:rsidRDefault="0080747D" w:rsidP="0080747D">
      <w:pPr>
        <w:pStyle w:val="ListParagraph"/>
        <w:numPr>
          <w:ilvl w:val="2"/>
          <w:numId w:val="32"/>
        </w:numPr>
        <w:spacing w:after="160" w:line="259" w:lineRule="auto"/>
      </w:pPr>
      <w:r>
        <w:t>This will make sure all new pages that use this "Page" template all use the "MainLayout" by default.</w:t>
      </w:r>
    </w:p>
    <w:p w14:paraId="78BEF52C" w14:textId="77777777" w:rsidR="0080747D" w:rsidRDefault="0080747D" w:rsidP="0080747D">
      <w:pPr>
        <w:pStyle w:val="ListParagraph"/>
        <w:numPr>
          <w:ilvl w:val="1"/>
          <w:numId w:val="32"/>
        </w:numPr>
        <w:spacing w:after="160" w:line="259" w:lineRule="auto"/>
      </w:pPr>
      <w:r>
        <w:t>Click Ok on the Device Editor dialog</w:t>
      </w:r>
    </w:p>
    <w:p w14:paraId="50D081CF" w14:textId="77777777" w:rsidR="0080747D" w:rsidRDefault="0080747D" w:rsidP="0080747D">
      <w:pPr>
        <w:pStyle w:val="ListParagraph"/>
        <w:numPr>
          <w:ilvl w:val="1"/>
          <w:numId w:val="32"/>
        </w:numPr>
        <w:spacing w:after="160" w:line="259" w:lineRule="auto"/>
      </w:pPr>
      <w:r>
        <w:t>Click Ok on the Layout Details dialog</w:t>
      </w:r>
    </w:p>
    <w:p w14:paraId="6A10C088" w14:textId="77777777" w:rsidR="0080747D" w:rsidRDefault="0080747D" w:rsidP="0080747D">
      <w:pPr>
        <w:pStyle w:val="ListParagraph"/>
        <w:numPr>
          <w:ilvl w:val="1"/>
          <w:numId w:val="32"/>
        </w:numPr>
        <w:spacing w:after="160" w:line="259" w:lineRule="auto"/>
      </w:pPr>
      <w:r>
        <w:t>Click Save</w:t>
      </w:r>
    </w:p>
    <w:p w14:paraId="1FB7158C" w14:textId="77777777" w:rsidR="0080747D" w:rsidRDefault="0080747D" w:rsidP="0080747D">
      <w:pPr>
        <w:pStyle w:val="ListParagraph"/>
        <w:numPr>
          <w:ilvl w:val="0"/>
          <w:numId w:val="32"/>
        </w:numPr>
        <w:spacing w:after="160" w:line="259" w:lineRule="auto"/>
      </w:pPr>
      <w:r>
        <w:t>Create an Item Template (Sitecore)</w:t>
      </w:r>
    </w:p>
    <w:p w14:paraId="4DC2642A" w14:textId="77777777" w:rsidR="0080747D" w:rsidRDefault="0080747D" w:rsidP="0080747D">
      <w:pPr>
        <w:pStyle w:val="ListParagraph"/>
        <w:numPr>
          <w:ilvl w:val="1"/>
          <w:numId w:val="32"/>
        </w:numPr>
        <w:spacing w:after="160" w:line="259" w:lineRule="auto"/>
      </w:pPr>
      <w:r>
        <w:t>Right click on /sitecore/Templates/User Defined -&gt; Insert -&gt; New Template</w:t>
      </w:r>
    </w:p>
    <w:p w14:paraId="358983F6" w14:textId="77777777" w:rsidR="0080747D" w:rsidRDefault="0080747D" w:rsidP="0080747D">
      <w:pPr>
        <w:pStyle w:val="ListParagraph"/>
        <w:numPr>
          <w:ilvl w:val="1"/>
          <w:numId w:val="32"/>
        </w:numPr>
        <w:spacing w:after="160" w:line="259" w:lineRule="auto"/>
      </w:pPr>
      <w:r>
        <w:t>Name = "Content Blurb"</w:t>
      </w:r>
    </w:p>
    <w:p w14:paraId="77985300" w14:textId="77777777" w:rsidR="0080747D" w:rsidRDefault="0080747D" w:rsidP="0080747D">
      <w:pPr>
        <w:pStyle w:val="ListParagraph"/>
        <w:numPr>
          <w:ilvl w:val="1"/>
          <w:numId w:val="32"/>
        </w:numPr>
        <w:spacing w:after="160" w:line="259" w:lineRule="auto"/>
      </w:pPr>
      <w:r>
        <w:t>Base Template = "Templates/System/Templates/Standard template" (default)</w:t>
      </w:r>
    </w:p>
    <w:p w14:paraId="29B510A7" w14:textId="77777777" w:rsidR="0080747D" w:rsidRDefault="0080747D" w:rsidP="0080747D">
      <w:pPr>
        <w:pStyle w:val="ListParagraph"/>
        <w:numPr>
          <w:ilvl w:val="1"/>
          <w:numId w:val="32"/>
        </w:numPr>
        <w:spacing w:after="160" w:line="259" w:lineRule="auto"/>
      </w:pPr>
      <w:r>
        <w:t>Location = Templates/User Defined</w:t>
      </w:r>
    </w:p>
    <w:p w14:paraId="224C8EA4" w14:textId="77777777" w:rsidR="0080747D" w:rsidRDefault="0080747D" w:rsidP="0080747D">
      <w:pPr>
        <w:pStyle w:val="ListParagraph"/>
        <w:numPr>
          <w:ilvl w:val="1"/>
          <w:numId w:val="32"/>
        </w:numPr>
        <w:spacing w:after="160" w:line="259" w:lineRule="auto"/>
      </w:pPr>
      <w:r>
        <w:t>On the builder tab</w:t>
      </w:r>
    </w:p>
    <w:p w14:paraId="6E08F75A" w14:textId="77777777" w:rsidR="0080747D" w:rsidRDefault="0080747D" w:rsidP="0080747D">
      <w:pPr>
        <w:pStyle w:val="ListParagraph"/>
        <w:numPr>
          <w:ilvl w:val="2"/>
          <w:numId w:val="32"/>
        </w:numPr>
        <w:spacing w:after="160" w:line="259" w:lineRule="auto"/>
      </w:pPr>
      <w:r>
        <w:t>Section = Content</w:t>
      </w:r>
    </w:p>
    <w:p w14:paraId="6906265D" w14:textId="77777777" w:rsidR="0080747D" w:rsidRDefault="0080747D" w:rsidP="0080747D">
      <w:pPr>
        <w:pStyle w:val="ListParagraph"/>
        <w:numPr>
          <w:ilvl w:val="2"/>
          <w:numId w:val="32"/>
        </w:numPr>
        <w:spacing w:after="160" w:line="259" w:lineRule="auto"/>
      </w:pPr>
      <w:r>
        <w:t>Fields</w:t>
      </w:r>
    </w:p>
    <w:p w14:paraId="2BFAA291" w14:textId="77777777" w:rsidR="0080747D" w:rsidRDefault="0080747D" w:rsidP="0080747D">
      <w:pPr>
        <w:pStyle w:val="ListParagraph"/>
        <w:numPr>
          <w:ilvl w:val="3"/>
          <w:numId w:val="32"/>
        </w:numPr>
        <w:spacing w:after="160" w:line="259" w:lineRule="auto"/>
      </w:pPr>
      <w:r>
        <w:t>Heading = Single-Line Text (default)</w:t>
      </w:r>
    </w:p>
    <w:p w14:paraId="493B53EA" w14:textId="77777777" w:rsidR="0080747D" w:rsidRDefault="0080747D" w:rsidP="0080747D">
      <w:pPr>
        <w:pStyle w:val="ListParagraph"/>
        <w:numPr>
          <w:ilvl w:val="3"/>
          <w:numId w:val="32"/>
        </w:numPr>
        <w:spacing w:after="160" w:line="259" w:lineRule="auto"/>
      </w:pPr>
      <w:r>
        <w:t>Subtitle = Single-Line Text (default)</w:t>
      </w:r>
    </w:p>
    <w:p w14:paraId="040F1D8A" w14:textId="77777777" w:rsidR="0080747D" w:rsidRDefault="0080747D" w:rsidP="0080747D">
      <w:pPr>
        <w:pStyle w:val="ListParagraph"/>
        <w:numPr>
          <w:ilvl w:val="3"/>
          <w:numId w:val="32"/>
        </w:numPr>
        <w:spacing w:after="160" w:line="259" w:lineRule="auto"/>
      </w:pPr>
      <w:r>
        <w:t>Content = Rich Text</w:t>
      </w:r>
    </w:p>
    <w:p w14:paraId="52ECEF54" w14:textId="77777777" w:rsidR="0080747D" w:rsidRDefault="0080747D" w:rsidP="0080747D">
      <w:pPr>
        <w:pStyle w:val="ListParagraph"/>
        <w:numPr>
          <w:ilvl w:val="1"/>
          <w:numId w:val="32"/>
        </w:numPr>
        <w:spacing w:after="160" w:line="259" w:lineRule="auto"/>
      </w:pPr>
      <w:r>
        <w:t>Click Save</w:t>
      </w:r>
    </w:p>
    <w:p w14:paraId="66A64C32" w14:textId="77777777" w:rsidR="0080747D" w:rsidRDefault="0080747D" w:rsidP="0080747D">
      <w:pPr>
        <w:pStyle w:val="ListParagraph"/>
        <w:numPr>
          <w:ilvl w:val="0"/>
          <w:numId w:val="32"/>
        </w:numPr>
        <w:spacing w:after="160" w:line="259" w:lineRule="auto"/>
      </w:pPr>
      <w:r>
        <w:t>Set the Item Template Icon (Sitecore)</w:t>
      </w:r>
    </w:p>
    <w:p w14:paraId="14C5FC79" w14:textId="77777777" w:rsidR="0080747D" w:rsidRDefault="0080747D" w:rsidP="0080747D">
      <w:pPr>
        <w:pStyle w:val="ListParagraph"/>
        <w:numPr>
          <w:ilvl w:val="1"/>
          <w:numId w:val="32"/>
        </w:numPr>
        <w:spacing w:after="160" w:line="259" w:lineRule="auto"/>
      </w:pPr>
      <w:r>
        <w:t>Click /sitecore/Templates/User Defined/Content Blurb</w:t>
      </w:r>
    </w:p>
    <w:p w14:paraId="0A736D6D" w14:textId="77777777" w:rsidR="0080747D" w:rsidRDefault="0080747D" w:rsidP="0080747D">
      <w:pPr>
        <w:pStyle w:val="ListParagraph"/>
        <w:numPr>
          <w:ilvl w:val="1"/>
          <w:numId w:val="32"/>
        </w:numPr>
        <w:spacing w:after="160" w:line="259" w:lineRule="auto"/>
      </w:pPr>
      <w:r>
        <w:t>Click Configure in the Sitecore navigation bar -&gt; Icon -&gt; More Icons</w:t>
      </w:r>
    </w:p>
    <w:p w14:paraId="09399C4F" w14:textId="77777777" w:rsidR="0080747D" w:rsidRDefault="0080747D" w:rsidP="0080747D">
      <w:pPr>
        <w:pStyle w:val="ListParagraph"/>
        <w:numPr>
          <w:ilvl w:val="1"/>
          <w:numId w:val="32"/>
        </w:numPr>
        <w:spacing w:after="160" w:line="259" w:lineRule="auto"/>
      </w:pPr>
      <w:r>
        <w:lastRenderedPageBreak/>
        <w:t>Click the Icons tab</w:t>
      </w:r>
    </w:p>
    <w:p w14:paraId="022E2E89" w14:textId="77777777" w:rsidR="0080747D" w:rsidRDefault="0080747D" w:rsidP="0080747D">
      <w:pPr>
        <w:pStyle w:val="ListParagraph"/>
        <w:numPr>
          <w:ilvl w:val="2"/>
          <w:numId w:val="32"/>
        </w:numPr>
        <w:spacing w:after="160" w:line="259" w:lineRule="auto"/>
      </w:pPr>
      <w:r>
        <w:t>Icons are sorted by categories in a drop down at the top of the dialog</w:t>
      </w:r>
    </w:p>
    <w:p w14:paraId="40BBFB36" w14:textId="77777777" w:rsidR="0080747D" w:rsidRDefault="0080747D" w:rsidP="0080747D">
      <w:pPr>
        <w:pStyle w:val="ListParagraph"/>
        <w:numPr>
          <w:ilvl w:val="1"/>
          <w:numId w:val="32"/>
        </w:numPr>
        <w:spacing w:after="160" w:line="259" w:lineRule="auto"/>
      </w:pPr>
      <w:r>
        <w:t>Find an icon that represents your template</w:t>
      </w:r>
    </w:p>
    <w:p w14:paraId="06A11E5D" w14:textId="77777777" w:rsidR="0080747D" w:rsidRDefault="0080747D" w:rsidP="0080747D">
      <w:pPr>
        <w:pStyle w:val="ListParagraph"/>
        <w:numPr>
          <w:ilvl w:val="2"/>
          <w:numId w:val="32"/>
        </w:numPr>
        <w:spacing w:after="160" w:line="259" w:lineRule="auto"/>
      </w:pPr>
      <w:r>
        <w:t>The icon will appear next to each instance of this template</w:t>
      </w:r>
    </w:p>
    <w:p w14:paraId="6E1694CC" w14:textId="77777777" w:rsidR="0080747D" w:rsidRDefault="0080747D" w:rsidP="0080747D">
      <w:pPr>
        <w:pStyle w:val="ListParagraph"/>
        <w:numPr>
          <w:ilvl w:val="2"/>
          <w:numId w:val="32"/>
        </w:numPr>
        <w:spacing w:after="160" w:line="259" w:lineRule="auto"/>
      </w:pPr>
      <w:r>
        <w:t>I used Applications/text_align_justified</w:t>
      </w:r>
    </w:p>
    <w:p w14:paraId="73574D18" w14:textId="77777777" w:rsidR="0080747D" w:rsidRDefault="0080747D" w:rsidP="0080747D">
      <w:pPr>
        <w:pStyle w:val="ListParagraph"/>
        <w:numPr>
          <w:ilvl w:val="1"/>
          <w:numId w:val="32"/>
        </w:numPr>
        <w:spacing w:after="160" w:line="259" w:lineRule="auto"/>
      </w:pPr>
      <w:r>
        <w:t>Click Ok on the Icon dialog</w:t>
      </w:r>
    </w:p>
    <w:p w14:paraId="77357CA3" w14:textId="77777777" w:rsidR="0080747D" w:rsidRDefault="0080747D" w:rsidP="0080747D">
      <w:pPr>
        <w:pStyle w:val="ListParagraph"/>
        <w:numPr>
          <w:ilvl w:val="1"/>
          <w:numId w:val="32"/>
        </w:numPr>
        <w:spacing w:after="160" w:line="259" w:lineRule="auto"/>
      </w:pPr>
      <w:r>
        <w:t>Click Save</w:t>
      </w:r>
    </w:p>
    <w:p w14:paraId="59FB8135" w14:textId="77777777" w:rsidR="0080747D" w:rsidRDefault="0080747D" w:rsidP="0080747D">
      <w:pPr>
        <w:pStyle w:val="ListParagraph"/>
        <w:numPr>
          <w:ilvl w:val="0"/>
          <w:numId w:val="32"/>
        </w:numPr>
        <w:spacing w:after="160" w:line="259" w:lineRule="auto"/>
      </w:pPr>
      <w:r>
        <w:t>Create a Rendering (Sitecore)</w:t>
      </w:r>
    </w:p>
    <w:p w14:paraId="2098C22C" w14:textId="77777777" w:rsidR="0080747D" w:rsidRDefault="0080747D" w:rsidP="0080747D">
      <w:pPr>
        <w:pStyle w:val="ListParagraph"/>
        <w:numPr>
          <w:ilvl w:val="1"/>
          <w:numId w:val="32"/>
        </w:numPr>
        <w:spacing w:after="160" w:line="259" w:lineRule="auto"/>
      </w:pPr>
      <w:r>
        <w:t>Right click on /sitecore/Layout/Renderings/User Defined -&gt; Insert -&gt; Controller Rendering</w:t>
      </w:r>
    </w:p>
    <w:p w14:paraId="1F5DC563" w14:textId="77777777" w:rsidR="0080747D" w:rsidRDefault="0080747D" w:rsidP="0080747D">
      <w:pPr>
        <w:pStyle w:val="ListParagraph"/>
        <w:numPr>
          <w:ilvl w:val="2"/>
          <w:numId w:val="32"/>
        </w:numPr>
        <w:spacing w:after="160" w:line="259" w:lineRule="auto"/>
      </w:pPr>
      <w:r>
        <w:t>View renderings use Sitecore as the "Controller" and call a cshtml directly.  This can be useful for simple modules.</w:t>
      </w:r>
    </w:p>
    <w:p w14:paraId="6B6A31AB" w14:textId="77777777" w:rsidR="0080747D" w:rsidRDefault="0080747D" w:rsidP="0080747D">
      <w:pPr>
        <w:pStyle w:val="ListParagraph"/>
        <w:numPr>
          <w:ilvl w:val="2"/>
          <w:numId w:val="32"/>
        </w:numPr>
        <w:spacing w:after="160" w:line="259" w:lineRule="auto"/>
      </w:pPr>
      <w:r>
        <w:t>It is a good practice to use controller renderings instead of view renderings.  It will let your code be more flexible in future with minimal impact to your code and templates.</w:t>
      </w:r>
    </w:p>
    <w:p w14:paraId="64004AA1" w14:textId="77777777" w:rsidR="0080747D" w:rsidRDefault="0080747D" w:rsidP="0080747D">
      <w:pPr>
        <w:pStyle w:val="ListParagraph"/>
        <w:numPr>
          <w:ilvl w:val="1"/>
          <w:numId w:val="32"/>
        </w:numPr>
        <w:spacing w:after="160" w:line="259" w:lineRule="auto"/>
      </w:pPr>
      <w:r>
        <w:t>Create rendering "Content Blurb"</w:t>
      </w:r>
    </w:p>
    <w:p w14:paraId="7A3BF6B3" w14:textId="77777777" w:rsidR="0080747D" w:rsidRDefault="0080747D" w:rsidP="0080747D">
      <w:pPr>
        <w:pStyle w:val="ListParagraph"/>
        <w:numPr>
          <w:ilvl w:val="1"/>
          <w:numId w:val="32"/>
        </w:numPr>
        <w:spacing w:after="160" w:line="259" w:lineRule="auto"/>
      </w:pPr>
      <w:r>
        <w:t>Fields</w:t>
      </w:r>
    </w:p>
    <w:p w14:paraId="697426AA" w14:textId="77777777" w:rsidR="0080747D" w:rsidRDefault="0080747D" w:rsidP="0080747D">
      <w:pPr>
        <w:pStyle w:val="ListParagraph"/>
        <w:numPr>
          <w:ilvl w:val="2"/>
          <w:numId w:val="32"/>
        </w:numPr>
        <w:spacing w:after="160" w:line="259" w:lineRule="auto"/>
      </w:pPr>
      <w:r>
        <w:t>Controller = ContentBlurb</w:t>
      </w:r>
    </w:p>
    <w:p w14:paraId="27FC287E" w14:textId="77777777" w:rsidR="0080747D" w:rsidRDefault="0080747D" w:rsidP="0080747D">
      <w:pPr>
        <w:pStyle w:val="ListParagraph"/>
        <w:numPr>
          <w:ilvl w:val="2"/>
          <w:numId w:val="32"/>
        </w:numPr>
        <w:spacing w:after="160" w:line="259" w:lineRule="auto"/>
      </w:pPr>
      <w:r>
        <w:t>Controller Action = ContentBlurb</w:t>
      </w:r>
    </w:p>
    <w:p w14:paraId="0FAA305C" w14:textId="77777777" w:rsidR="0080747D" w:rsidRDefault="0080747D" w:rsidP="0080747D">
      <w:pPr>
        <w:pStyle w:val="ListParagraph"/>
        <w:numPr>
          <w:ilvl w:val="2"/>
          <w:numId w:val="32"/>
        </w:numPr>
        <w:spacing w:after="160" w:line="259" w:lineRule="auto"/>
      </w:pPr>
      <w:r>
        <w:t>Datasource Template = Insert Link to /sitecore/Templates/User Defined/Content Blurb</w:t>
      </w:r>
    </w:p>
    <w:p w14:paraId="0F0DF0F2" w14:textId="77777777" w:rsidR="0080747D" w:rsidRDefault="0080747D" w:rsidP="0080747D">
      <w:pPr>
        <w:pStyle w:val="ListParagraph"/>
        <w:numPr>
          <w:ilvl w:val="3"/>
          <w:numId w:val="32"/>
        </w:numPr>
        <w:spacing w:after="160" w:line="259" w:lineRule="auto"/>
      </w:pPr>
      <w:r>
        <w:t>This creates the link between the template in Sitecore and your MVC Controller.</w:t>
      </w:r>
    </w:p>
    <w:p w14:paraId="24E13E3F" w14:textId="77777777" w:rsidR="0080747D" w:rsidRDefault="0080747D" w:rsidP="0080747D">
      <w:pPr>
        <w:pStyle w:val="ListParagraph"/>
        <w:numPr>
          <w:ilvl w:val="1"/>
          <w:numId w:val="32"/>
        </w:numPr>
        <w:spacing w:after="160" w:line="259" w:lineRule="auto"/>
      </w:pPr>
      <w:r>
        <w:t>Click Save</w:t>
      </w:r>
    </w:p>
    <w:p w14:paraId="701DB18E" w14:textId="77777777" w:rsidR="0080747D" w:rsidRDefault="0080747D" w:rsidP="0080747D">
      <w:pPr>
        <w:pStyle w:val="ListParagraph"/>
        <w:numPr>
          <w:ilvl w:val="0"/>
          <w:numId w:val="32"/>
        </w:numPr>
        <w:spacing w:after="160" w:line="259" w:lineRule="auto"/>
      </w:pPr>
      <w:r>
        <w:t>Create an Error View (Visual Studio)</w:t>
      </w:r>
    </w:p>
    <w:p w14:paraId="3E31770B" w14:textId="77777777" w:rsidR="0080747D" w:rsidRDefault="0080747D" w:rsidP="0080747D">
      <w:pPr>
        <w:pStyle w:val="ListParagraph"/>
        <w:numPr>
          <w:ilvl w:val="1"/>
          <w:numId w:val="32"/>
        </w:numPr>
        <w:spacing w:after="160" w:line="259" w:lineRule="auto"/>
      </w:pPr>
      <w:r>
        <w:t>Right click on Views folder -&gt; Add -&gt; MVC 5 View Page (Razor)</w:t>
      </w:r>
    </w:p>
    <w:p w14:paraId="0AB0AE8D" w14:textId="77777777" w:rsidR="0080747D" w:rsidRDefault="0080747D" w:rsidP="0080747D">
      <w:pPr>
        <w:pStyle w:val="ListParagraph"/>
        <w:numPr>
          <w:ilvl w:val="1"/>
          <w:numId w:val="32"/>
        </w:numPr>
        <w:spacing w:after="160" w:line="259" w:lineRule="auto"/>
      </w:pPr>
      <w:r>
        <w:t>Name = Error</w:t>
      </w:r>
    </w:p>
    <w:p w14:paraId="37250AA0" w14:textId="77777777" w:rsidR="0080747D" w:rsidRDefault="0080747D" w:rsidP="0080747D">
      <w:pPr>
        <w:pStyle w:val="ListParagraph"/>
        <w:numPr>
          <w:ilvl w:val="1"/>
          <w:numId w:val="32"/>
        </w:numPr>
        <w:spacing w:after="160" w:line="259" w:lineRule="auto"/>
      </w:pPr>
      <w:r>
        <w:t>Add html/razor (see attached)</w:t>
      </w:r>
    </w:p>
    <w:p w14:paraId="231566D5" w14:textId="77777777" w:rsidR="0080747D" w:rsidRDefault="0080747D" w:rsidP="0080747D">
      <w:pPr>
        <w:pStyle w:val="ListParagraph"/>
        <w:numPr>
          <w:ilvl w:val="0"/>
          <w:numId w:val="32"/>
        </w:numPr>
        <w:spacing w:after="160" w:line="259" w:lineRule="auto"/>
      </w:pPr>
      <w:r>
        <w:t>Create a Page Model (Visual Studio)</w:t>
      </w:r>
    </w:p>
    <w:p w14:paraId="0716B088" w14:textId="77777777" w:rsidR="0080747D" w:rsidRDefault="0080747D" w:rsidP="0080747D">
      <w:pPr>
        <w:pStyle w:val="ListParagraph"/>
        <w:numPr>
          <w:ilvl w:val="1"/>
          <w:numId w:val="32"/>
        </w:numPr>
        <w:spacing w:after="160" w:line="259" w:lineRule="auto"/>
      </w:pPr>
      <w:r>
        <w:t>Right click on Models folder -&gt; Add -&gt; New Item</w:t>
      </w:r>
    </w:p>
    <w:p w14:paraId="0C7EF8E6" w14:textId="77777777" w:rsidR="0080747D" w:rsidRDefault="0080747D" w:rsidP="0080747D">
      <w:pPr>
        <w:pStyle w:val="ListParagraph"/>
        <w:numPr>
          <w:ilvl w:val="1"/>
          <w:numId w:val="32"/>
        </w:numPr>
        <w:spacing w:after="160" w:line="259" w:lineRule="auto"/>
      </w:pPr>
      <w:r>
        <w:t>Choose Visual C#/Code/Interface</w:t>
      </w:r>
    </w:p>
    <w:p w14:paraId="7E1F3876" w14:textId="77777777" w:rsidR="0080747D" w:rsidRDefault="0080747D" w:rsidP="0080747D">
      <w:pPr>
        <w:pStyle w:val="ListParagraph"/>
        <w:numPr>
          <w:ilvl w:val="1"/>
          <w:numId w:val="32"/>
        </w:numPr>
        <w:spacing w:after="160" w:line="259" w:lineRule="auto"/>
      </w:pPr>
      <w:r>
        <w:t>Name = IPage.cs</w:t>
      </w:r>
    </w:p>
    <w:p w14:paraId="0EC60DD1" w14:textId="3D507C80" w:rsidR="0080747D" w:rsidRDefault="0080747D" w:rsidP="0080747D">
      <w:pPr>
        <w:pStyle w:val="ListParagraph"/>
        <w:numPr>
          <w:ilvl w:val="1"/>
          <w:numId w:val="32"/>
        </w:numPr>
        <w:spacing w:after="160" w:line="259" w:lineRule="auto"/>
      </w:pPr>
      <w:r>
        <w:t xml:space="preserve">Add the SitecoreType </w:t>
      </w:r>
      <w:r w:rsidR="00E90BDD">
        <w:t xml:space="preserve">attribute decorator </w:t>
      </w:r>
      <w:r>
        <w:t>to the interface</w:t>
      </w:r>
    </w:p>
    <w:p w14:paraId="5F0CC3A5" w14:textId="77777777" w:rsidR="0080747D" w:rsidRDefault="0080747D" w:rsidP="0080747D">
      <w:pPr>
        <w:pStyle w:val="ListParagraph"/>
        <w:numPr>
          <w:ilvl w:val="2"/>
          <w:numId w:val="32"/>
        </w:numPr>
        <w:spacing w:after="160" w:line="259" w:lineRule="auto"/>
      </w:pPr>
      <w:r>
        <w:t>[SitecoreType(TemplateId = "{GUID}", AutoMap = true)]</w:t>
      </w:r>
    </w:p>
    <w:p w14:paraId="07BA7E0A" w14:textId="77777777" w:rsidR="0080747D" w:rsidRDefault="0080747D" w:rsidP="0080747D">
      <w:pPr>
        <w:pStyle w:val="ListParagraph"/>
        <w:numPr>
          <w:ilvl w:val="3"/>
          <w:numId w:val="32"/>
        </w:numPr>
        <w:spacing w:after="160" w:line="259" w:lineRule="auto"/>
      </w:pPr>
      <w:r>
        <w:t>This helps sitecore automatically populate properties</w:t>
      </w:r>
    </w:p>
    <w:p w14:paraId="18820B18" w14:textId="77777777" w:rsidR="0080747D" w:rsidRDefault="0080747D" w:rsidP="0080747D">
      <w:pPr>
        <w:pStyle w:val="ListParagraph"/>
        <w:numPr>
          <w:ilvl w:val="2"/>
          <w:numId w:val="32"/>
        </w:numPr>
        <w:spacing w:after="160" w:line="259" w:lineRule="auto"/>
      </w:pPr>
      <w:r>
        <w:t>Update the GUID from the Page Template</w:t>
      </w:r>
    </w:p>
    <w:p w14:paraId="4FF059CE" w14:textId="77777777" w:rsidR="0080747D" w:rsidRDefault="0080747D" w:rsidP="0080747D">
      <w:pPr>
        <w:pStyle w:val="ListParagraph"/>
        <w:numPr>
          <w:ilvl w:val="3"/>
          <w:numId w:val="32"/>
        </w:numPr>
        <w:spacing w:after="160" w:line="259" w:lineRule="auto"/>
      </w:pPr>
      <w:r>
        <w:t>Click /sitecore/Templates/User Defined/Page (sitecore)</w:t>
      </w:r>
    </w:p>
    <w:p w14:paraId="52B2159E" w14:textId="77777777" w:rsidR="0080747D" w:rsidRDefault="0080747D" w:rsidP="0080747D">
      <w:pPr>
        <w:pStyle w:val="ListParagraph"/>
        <w:numPr>
          <w:ilvl w:val="3"/>
          <w:numId w:val="32"/>
        </w:numPr>
        <w:spacing w:after="160" w:line="259" w:lineRule="auto"/>
      </w:pPr>
      <w:r>
        <w:t>Click on the Content tab</w:t>
      </w:r>
    </w:p>
    <w:p w14:paraId="14F429D0" w14:textId="77777777" w:rsidR="0080747D" w:rsidRDefault="0080747D" w:rsidP="0080747D">
      <w:pPr>
        <w:pStyle w:val="ListParagraph"/>
        <w:numPr>
          <w:ilvl w:val="3"/>
          <w:numId w:val="32"/>
        </w:numPr>
        <w:spacing w:after="160" w:line="259" w:lineRule="auto"/>
      </w:pPr>
      <w:r>
        <w:t>Click Quick Info to expand</w:t>
      </w:r>
    </w:p>
    <w:p w14:paraId="75F4DB1D" w14:textId="77777777" w:rsidR="0080747D" w:rsidRDefault="0080747D" w:rsidP="0080747D">
      <w:pPr>
        <w:pStyle w:val="ListParagraph"/>
        <w:numPr>
          <w:ilvl w:val="3"/>
          <w:numId w:val="32"/>
        </w:numPr>
        <w:spacing w:after="160" w:line="259" w:lineRule="auto"/>
      </w:pPr>
      <w:r>
        <w:t>Click on the Item ID and copy to the clipboard</w:t>
      </w:r>
    </w:p>
    <w:p w14:paraId="4D86DD79" w14:textId="77777777" w:rsidR="0080747D" w:rsidRDefault="0080747D" w:rsidP="0080747D">
      <w:pPr>
        <w:pStyle w:val="ListParagraph"/>
        <w:numPr>
          <w:ilvl w:val="1"/>
          <w:numId w:val="32"/>
        </w:numPr>
        <w:spacing w:after="160" w:line="259" w:lineRule="auto"/>
      </w:pPr>
      <w:r>
        <w:t>Add string properties for the fields in the Sitecore template</w:t>
      </w:r>
    </w:p>
    <w:p w14:paraId="49EB4133" w14:textId="77777777" w:rsidR="0080747D" w:rsidRDefault="0080747D" w:rsidP="0080747D">
      <w:pPr>
        <w:pStyle w:val="ListParagraph"/>
        <w:numPr>
          <w:ilvl w:val="1"/>
          <w:numId w:val="32"/>
        </w:numPr>
        <w:spacing w:after="160" w:line="259" w:lineRule="auto"/>
      </w:pPr>
      <w:r>
        <w:t>Remove any unnecessary using statements</w:t>
      </w:r>
    </w:p>
    <w:p w14:paraId="61311DFD" w14:textId="77777777" w:rsidR="0080747D" w:rsidRDefault="0080747D" w:rsidP="0080747D">
      <w:pPr>
        <w:pStyle w:val="ListParagraph"/>
        <w:numPr>
          <w:ilvl w:val="0"/>
          <w:numId w:val="32"/>
        </w:numPr>
        <w:spacing w:after="160" w:line="259" w:lineRule="auto"/>
      </w:pPr>
      <w:r>
        <w:t>Create a Layout View (Visual Studio)</w:t>
      </w:r>
    </w:p>
    <w:p w14:paraId="3458524B" w14:textId="77777777" w:rsidR="0080747D" w:rsidRDefault="0080747D" w:rsidP="0080747D">
      <w:pPr>
        <w:pStyle w:val="ListParagraph"/>
        <w:numPr>
          <w:ilvl w:val="1"/>
          <w:numId w:val="32"/>
        </w:numPr>
        <w:spacing w:after="160" w:line="259" w:lineRule="auto"/>
      </w:pPr>
      <w:r>
        <w:t>Right click on Views folder -&gt; Add -&gt; MVC 5 View Page (Razor)</w:t>
      </w:r>
    </w:p>
    <w:p w14:paraId="3B59E9DA" w14:textId="77777777" w:rsidR="0080747D" w:rsidRDefault="0080747D" w:rsidP="0080747D">
      <w:pPr>
        <w:pStyle w:val="ListParagraph"/>
        <w:numPr>
          <w:ilvl w:val="1"/>
          <w:numId w:val="32"/>
        </w:numPr>
        <w:spacing w:after="160" w:line="259" w:lineRule="auto"/>
      </w:pPr>
      <w:r>
        <w:t>Name = MainLayout</w:t>
      </w:r>
    </w:p>
    <w:p w14:paraId="036D2B89" w14:textId="77777777" w:rsidR="0080747D" w:rsidRDefault="0080747D" w:rsidP="0080747D">
      <w:pPr>
        <w:pStyle w:val="ListParagraph"/>
        <w:numPr>
          <w:ilvl w:val="1"/>
          <w:numId w:val="32"/>
        </w:numPr>
        <w:spacing w:after="160" w:line="259" w:lineRule="auto"/>
      </w:pPr>
      <w:r>
        <w:t>Add html/razor (see attached)</w:t>
      </w:r>
    </w:p>
    <w:p w14:paraId="0E2BEA5C" w14:textId="0B9BF843" w:rsidR="0080747D" w:rsidRDefault="004B01F3" w:rsidP="0080747D">
      <w:pPr>
        <w:pStyle w:val="ListParagraph"/>
        <w:numPr>
          <w:ilvl w:val="0"/>
          <w:numId w:val="32"/>
        </w:numPr>
        <w:spacing w:after="160" w:line="259" w:lineRule="auto"/>
      </w:pPr>
      <w:r>
        <w:rPr>
          <w:noProof/>
        </w:rPr>
        <w:lastRenderedPageBreak/>
        <mc:AlternateContent>
          <mc:Choice Requires="wps">
            <w:drawing>
              <wp:anchor distT="45720" distB="45720" distL="114300" distR="114300" simplePos="0" relativeHeight="251658250" behindDoc="0" locked="0" layoutInCell="1" allowOverlap="1" wp14:anchorId="050D8857" wp14:editId="71A01210">
                <wp:simplePos x="0" y="0"/>
                <wp:positionH relativeFrom="column">
                  <wp:posOffset>4764405</wp:posOffset>
                </wp:positionH>
                <wp:positionV relativeFrom="paragraph">
                  <wp:posOffset>158115</wp:posOffset>
                </wp:positionV>
                <wp:extent cx="1914525" cy="86677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866775"/>
                        </a:xfrm>
                        <a:prstGeom prst="rect">
                          <a:avLst/>
                        </a:prstGeom>
                        <a:solidFill>
                          <a:srgbClr val="FFFFFF"/>
                        </a:solidFill>
                        <a:ln w="9525">
                          <a:solidFill>
                            <a:srgbClr val="000000"/>
                          </a:solidFill>
                          <a:miter lim="800000"/>
                          <a:headEnd/>
                          <a:tailEnd/>
                        </a:ln>
                      </wps:spPr>
                      <wps:txbx>
                        <w:txbxContent>
                          <w:p w14:paraId="748234D4" w14:textId="29D0198C" w:rsidR="00C22724" w:rsidRDefault="00C22724">
                            <w:r>
                              <w:t>This guide uses interfaces for models.  You may also see concrete classes used for models.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0D8857" id="_x0000_s1033" type="#_x0000_t202" style="position:absolute;left:0;text-align:left;margin-left:375.15pt;margin-top:12.45pt;width:150.75pt;height:68.25pt;z-index:25165825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">
                <v:textbox>
                  <w:txbxContent>
                    <w:p w14:paraId="748234D4" w14:textId="29D0198C" w:rsidR="00C22724" w:rsidRDefault="00C22724">
                      <w:r>
                        <w:t>This guide uses interfaces for models.  You may also see concrete classes used for models.</w:t>
                      </w:r>
                    </w:p>
                  </w:txbxContent>
                </v:textbox>
                <w10:wrap type="square"/>
              </v:shape>
            </w:pict>
          </mc:Fallback>
        </mc:AlternateContent>
      </w:r>
      <w:r w:rsidR="0080747D">
        <w:t>Create an Item Template Model (Visual Studio)</w:t>
      </w:r>
    </w:p>
    <w:p w14:paraId="45CA78C1" w14:textId="77777777" w:rsidR="0080747D" w:rsidRDefault="0080747D" w:rsidP="0080747D">
      <w:pPr>
        <w:pStyle w:val="ListParagraph"/>
        <w:numPr>
          <w:ilvl w:val="1"/>
          <w:numId w:val="32"/>
        </w:numPr>
        <w:spacing w:after="160" w:line="259" w:lineRule="auto"/>
      </w:pPr>
      <w:r>
        <w:t>Right click on Models folder -&gt; Add -&gt; New Item</w:t>
      </w:r>
    </w:p>
    <w:p w14:paraId="038759D6" w14:textId="77777777" w:rsidR="0080747D" w:rsidRDefault="0080747D" w:rsidP="0080747D">
      <w:pPr>
        <w:pStyle w:val="ListParagraph"/>
        <w:numPr>
          <w:ilvl w:val="1"/>
          <w:numId w:val="32"/>
        </w:numPr>
        <w:spacing w:after="160" w:line="259" w:lineRule="auto"/>
      </w:pPr>
      <w:r>
        <w:t>Choose Visual C#/Code/Interface</w:t>
      </w:r>
    </w:p>
    <w:p w14:paraId="7A8E126C" w14:textId="77777777" w:rsidR="0080747D" w:rsidRDefault="0080747D" w:rsidP="0080747D">
      <w:pPr>
        <w:pStyle w:val="ListParagraph"/>
        <w:numPr>
          <w:ilvl w:val="1"/>
          <w:numId w:val="32"/>
        </w:numPr>
        <w:spacing w:after="160" w:line="259" w:lineRule="auto"/>
      </w:pPr>
      <w:r>
        <w:t>Name = IContentBlurb.cs</w:t>
      </w:r>
    </w:p>
    <w:p w14:paraId="3765B577" w14:textId="1B140F60" w:rsidR="0080747D" w:rsidRDefault="0080747D" w:rsidP="0080747D">
      <w:pPr>
        <w:pStyle w:val="ListParagraph"/>
        <w:numPr>
          <w:ilvl w:val="1"/>
          <w:numId w:val="32"/>
        </w:numPr>
        <w:spacing w:after="160" w:line="259" w:lineRule="auto"/>
      </w:pPr>
      <w:r>
        <w:t xml:space="preserve">Add the SitecoreType </w:t>
      </w:r>
      <w:r w:rsidR="005329FE">
        <w:t xml:space="preserve">attribute </w:t>
      </w:r>
      <w:r>
        <w:t>decorator to the interface</w:t>
      </w:r>
    </w:p>
    <w:p w14:paraId="53EF765D" w14:textId="77777777" w:rsidR="0080747D" w:rsidRDefault="0080747D" w:rsidP="0080747D">
      <w:pPr>
        <w:pStyle w:val="ListParagraph"/>
        <w:numPr>
          <w:ilvl w:val="2"/>
          <w:numId w:val="32"/>
        </w:numPr>
        <w:spacing w:after="160" w:line="259" w:lineRule="auto"/>
      </w:pPr>
      <w:r>
        <w:t>[SitecoreType(TemplateId = "{GUID}", AutoMap = true)]</w:t>
      </w:r>
    </w:p>
    <w:p w14:paraId="249CA959" w14:textId="77777777" w:rsidR="0080747D" w:rsidRDefault="0080747D" w:rsidP="0080747D">
      <w:pPr>
        <w:pStyle w:val="ListParagraph"/>
        <w:numPr>
          <w:ilvl w:val="2"/>
          <w:numId w:val="32"/>
        </w:numPr>
        <w:spacing w:after="160" w:line="259" w:lineRule="auto"/>
      </w:pPr>
      <w:r>
        <w:t>Update the GUID from the Item Template</w:t>
      </w:r>
    </w:p>
    <w:p w14:paraId="291993D3" w14:textId="77777777" w:rsidR="0080747D" w:rsidRDefault="0080747D" w:rsidP="0080747D">
      <w:pPr>
        <w:pStyle w:val="ListParagraph"/>
        <w:numPr>
          <w:ilvl w:val="3"/>
          <w:numId w:val="32"/>
        </w:numPr>
        <w:spacing w:after="160" w:line="259" w:lineRule="auto"/>
      </w:pPr>
      <w:r>
        <w:t>Click /sitecore/Templates/User Defined/Content Blurb (Sitecore)</w:t>
      </w:r>
    </w:p>
    <w:p w14:paraId="5548CCFC" w14:textId="77777777" w:rsidR="0080747D" w:rsidRDefault="0080747D" w:rsidP="0080747D">
      <w:pPr>
        <w:pStyle w:val="ListParagraph"/>
        <w:numPr>
          <w:ilvl w:val="3"/>
          <w:numId w:val="32"/>
        </w:numPr>
        <w:spacing w:after="160" w:line="259" w:lineRule="auto"/>
      </w:pPr>
      <w:r>
        <w:t>Click on the Content tab</w:t>
      </w:r>
    </w:p>
    <w:p w14:paraId="64ECB663" w14:textId="77777777" w:rsidR="0080747D" w:rsidRDefault="0080747D" w:rsidP="0080747D">
      <w:pPr>
        <w:pStyle w:val="ListParagraph"/>
        <w:numPr>
          <w:ilvl w:val="3"/>
          <w:numId w:val="32"/>
        </w:numPr>
        <w:spacing w:after="160" w:line="259" w:lineRule="auto"/>
      </w:pPr>
      <w:r>
        <w:t>Click Quick Info to expand</w:t>
      </w:r>
    </w:p>
    <w:p w14:paraId="681DE1CF" w14:textId="77777777" w:rsidR="0080747D" w:rsidRDefault="0080747D" w:rsidP="0080747D">
      <w:pPr>
        <w:pStyle w:val="ListParagraph"/>
        <w:numPr>
          <w:ilvl w:val="3"/>
          <w:numId w:val="32"/>
        </w:numPr>
        <w:spacing w:after="160" w:line="259" w:lineRule="auto"/>
      </w:pPr>
      <w:r>
        <w:t>Click on the Item ID and copy to the clipboard</w:t>
      </w:r>
    </w:p>
    <w:p w14:paraId="5D6CA6FA" w14:textId="77777777" w:rsidR="0080747D" w:rsidRDefault="0080747D" w:rsidP="0080747D">
      <w:pPr>
        <w:pStyle w:val="ListParagraph"/>
        <w:numPr>
          <w:ilvl w:val="1"/>
          <w:numId w:val="32"/>
        </w:numPr>
        <w:spacing w:after="160" w:line="259" w:lineRule="auto"/>
      </w:pPr>
      <w:r>
        <w:t>Add string properties for the fields in the Sitecore template</w:t>
      </w:r>
    </w:p>
    <w:p w14:paraId="2C4EAA6D" w14:textId="77777777" w:rsidR="0080747D" w:rsidRDefault="0080747D" w:rsidP="0080747D">
      <w:pPr>
        <w:pStyle w:val="ListParagraph"/>
        <w:numPr>
          <w:ilvl w:val="1"/>
          <w:numId w:val="32"/>
        </w:numPr>
        <w:spacing w:after="160" w:line="259" w:lineRule="auto"/>
      </w:pPr>
      <w:r>
        <w:t>Remove any unnecessary using statements</w:t>
      </w:r>
    </w:p>
    <w:p w14:paraId="60ECD6C3" w14:textId="77777777" w:rsidR="0080747D" w:rsidRDefault="0080747D" w:rsidP="0080747D">
      <w:pPr>
        <w:pStyle w:val="ListParagraph"/>
        <w:numPr>
          <w:ilvl w:val="0"/>
          <w:numId w:val="32"/>
        </w:numPr>
        <w:spacing w:after="160" w:line="259" w:lineRule="auto"/>
      </w:pPr>
      <w:r>
        <w:t>Create an Item View (Visual Studio)</w:t>
      </w:r>
    </w:p>
    <w:p w14:paraId="78F7D565" w14:textId="77777777" w:rsidR="0080747D" w:rsidRDefault="0080747D" w:rsidP="0080747D">
      <w:pPr>
        <w:pStyle w:val="ListParagraph"/>
        <w:numPr>
          <w:ilvl w:val="1"/>
          <w:numId w:val="32"/>
        </w:numPr>
        <w:spacing w:after="160" w:line="259" w:lineRule="auto"/>
      </w:pPr>
      <w:r>
        <w:t>Right click on Views folder -&gt; Add -&gt; New Folder</w:t>
      </w:r>
    </w:p>
    <w:p w14:paraId="56C28CBC" w14:textId="77777777" w:rsidR="0080747D" w:rsidRDefault="0080747D" w:rsidP="0080747D">
      <w:pPr>
        <w:pStyle w:val="ListParagraph"/>
        <w:numPr>
          <w:ilvl w:val="1"/>
          <w:numId w:val="32"/>
        </w:numPr>
        <w:spacing w:after="160" w:line="259" w:lineRule="auto"/>
      </w:pPr>
      <w:r>
        <w:t>Name = ContentBlurb</w:t>
      </w:r>
    </w:p>
    <w:p w14:paraId="009DEAAF" w14:textId="77777777" w:rsidR="0080747D" w:rsidRDefault="0080747D" w:rsidP="0080747D">
      <w:pPr>
        <w:pStyle w:val="ListParagraph"/>
        <w:numPr>
          <w:ilvl w:val="1"/>
          <w:numId w:val="32"/>
        </w:numPr>
        <w:spacing w:after="160" w:line="259" w:lineRule="auto"/>
      </w:pPr>
      <w:r>
        <w:t>Right click on Views/ContentBlurb folder -&gt; Add -&gt; MVC 5 View Page (Razor)</w:t>
      </w:r>
    </w:p>
    <w:p w14:paraId="4540DBA5" w14:textId="77777777" w:rsidR="0080747D" w:rsidRDefault="0080747D" w:rsidP="0080747D">
      <w:pPr>
        <w:pStyle w:val="ListParagraph"/>
        <w:numPr>
          <w:ilvl w:val="1"/>
          <w:numId w:val="32"/>
        </w:numPr>
        <w:spacing w:after="160" w:line="259" w:lineRule="auto"/>
      </w:pPr>
      <w:r>
        <w:t>Name = ContentBlurb.cshtml</w:t>
      </w:r>
    </w:p>
    <w:p w14:paraId="643718E4" w14:textId="77777777" w:rsidR="0080747D" w:rsidRDefault="0080747D" w:rsidP="0080747D">
      <w:pPr>
        <w:pStyle w:val="ListParagraph"/>
        <w:numPr>
          <w:ilvl w:val="1"/>
          <w:numId w:val="32"/>
        </w:numPr>
        <w:spacing w:after="160" w:line="259" w:lineRule="auto"/>
      </w:pPr>
      <w:r>
        <w:t>Add html/razor (see attached)</w:t>
      </w:r>
    </w:p>
    <w:p w14:paraId="30C2C0DD" w14:textId="77777777" w:rsidR="0080747D" w:rsidRDefault="0080747D" w:rsidP="0080747D">
      <w:pPr>
        <w:pStyle w:val="ListParagraph"/>
        <w:numPr>
          <w:ilvl w:val="0"/>
          <w:numId w:val="32"/>
        </w:numPr>
        <w:spacing w:after="160" w:line="259" w:lineRule="auto"/>
      </w:pPr>
      <w:r>
        <w:t>Create an Item Controller (Visual Studio)</w:t>
      </w:r>
    </w:p>
    <w:p w14:paraId="3A6DB68D" w14:textId="77777777" w:rsidR="0080747D" w:rsidRDefault="0080747D" w:rsidP="0080747D">
      <w:pPr>
        <w:pStyle w:val="ListParagraph"/>
        <w:numPr>
          <w:ilvl w:val="1"/>
          <w:numId w:val="32"/>
        </w:numPr>
        <w:spacing w:after="160" w:line="259" w:lineRule="auto"/>
      </w:pPr>
      <w:r>
        <w:t>Right click on Controllers folder -&gt; Add -&gt; Controller</w:t>
      </w:r>
    </w:p>
    <w:p w14:paraId="1E011804" w14:textId="77777777" w:rsidR="0080747D" w:rsidRDefault="0080747D" w:rsidP="0080747D">
      <w:pPr>
        <w:pStyle w:val="ListParagraph"/>
        <w:numPr>
          <w:ilvl w:val="1"/>
          <w:numId w:val="32"/>
        </w:numPr>
        <w:spacing w:after="160" w:line="259" w:lineRule="auto"/>
      </w:pPr>
      <w:r>
        <w:t>Empty MVC 5 Controller</w:t>
      </w:r>
    </w:p>
    <w:p w14:paraId="2B030E4C" w14:textId="77777777" w:rsidR="0080747D" w:rsidRDefault="0080747D" w:rsidP="0080747D">
      <w:pPr>
        <w:pStyle w:val="ListParagraph"/>
        <w:numPr>
          <w:ilvl w:val="1"/>
          <w:numId w:val="32"/>
        </w:numPr>
        <w:spacing w:after="160" w:line="259" w:lineRule="auto"/>
      </w:pPr>
      <w:r>
        <w:t>Name = ContentBlurbController</w:t>
      </w:r>
    </w:p>
    <w:p w14:paraId="2F483FF8" w14:textId="77777777" w:rsidR="0080747D" w:rsidRDefault="0080747D" w:rsidP="0080747D">
      <w:pPr>
        <w:pStyle w:val="ListParagraph"/>
        <w:numPr>
          <w:ilvl w:val="1"/>
          <w:numId w:val="32"/>
        </w:numPr>
        <w:spacing w:after="160" w:line="259" w:lineRule="auto"/>
      </w:pPr>
      <w:r>
        <w:t>Extend GlassController instead of Controller</w:t>
      </w:r>
    </w:p>
    <w:p w14:paraId="01CAD614" w14:textId="77777777" w:rsidR="0080747D" w:rsidRDefault="0080747D" w:rsidP="0080747D">
      <w:pPr>
        <w:pStyle w:val="ListParagraph"/>
        <w:numPr>
          <w:ilvl w:val="1"/>
          <w:numId w:val="32"/>
        </w:numPr>
        <w:spacing w:after="160" w:line="259" w:lineRule="auto"/>
      </w:pPr>
      <w:r>
        <w:t>Add ContentBlurb action method (see attached)</w:t>
      </w:r>
    </w:p>
    <w:p w14:paraId="5D836D98" w14:textId="77777777" w:rsidR="0080747D" w:rsidRDefault="0080747D" w:rsidP="0080747D">
      <w:pPr>
        <w:pStyle w:val="ListParagraph"/>
        <w:numPr>
          <w:ilvl w:val="0"/>
          <w:numId w:val="32"/>
        </w:numPr>
        <w:spacing w:after="160" w:line="259" w:lineRule="auto"/>
      </w:pPr>
      <w:r>
        <w:t>Build and deploy the solution (Visual Studio)</w:t>
      </w:r>
    </w:p>
    <w:p w14:paraId="16104022" w14:textId="77777777" w:rsidR="0080747D" w:rsidRDefault="0080747D" w:rsidP="0080747D">
      <w:pPr>
        <w:pStyle w:val="ListParagraph"/>
        <w:numPr>
          <w:ilvl w:val="1"/>
          <w:numId w:val="32"/>
        </w:numPr>
        <w:spacing w:after="160" w:line="259" w:lineRule="auto"/>
      </w:pPr>
      <w:r>
        <w:t>Build -&gt; Build SitecoreBootcamp (or Build Solution)</w:t>
      </w:r>
    </w:p>
    <w:p w14:paraId="08790FA7" w14:textId="77777777" w:rsidR="0080747D" w:rsidRDefault="0080747D" w:rsidP="0080747D">
      <w:pPr>
        <w:pStyle w:val="ListParagraph"/>
        <w:numPr>
          <w:ilvl w:val="1"/>
          <w:numId w:val="32"/>
        </w:numPr>
        <w:spacing w:after="160" w:line="259" w:lineRule="auto"/>
      </w:pPr>
      <w:r>
        <w:t>Build -&gt; Publish SitecoreBootcamp</w:t>
      </w:r>
    </w:p>
    <w:p w14:paraId="275A2F18" w14:textId="77777777" w:rsidR="0080747D" w:rsidRDefault="0080747D" w:rsidP="0080747D">
      <w:pPr>
        <w:pStyle w:val="ListParagraph"/>
        <w:numPr>
          <w:ilvl w:val="1"/>
          <w:numId w:val="32"/>
        </w:numPr>
        <w:spacing w:after="160" w:line="259" w:lineRule="auto"/>
      </w:pPr>
      <w:r>
        <w:t>Refresh home page in browser</w:t>
      </w:r>
    </w:p>
    <w:p w14:paraId="49CD72C0" w14:textId="77777777" w:rsidR="0080747D" w:rsidRDefault="0080747D" w:rsidP="0080747D">
      <w:pPr>
        <w:pStyle w:val="ListParagraph"/>
        <w:numPr>
          <w:ilvl w:val="2"/>
          <w:numId w:val="32"/>
        </w:numPr>
        <w:spacing w:after="160" w:line="259" w:lineRule="auto"/>
      </w:pPr>
      <w:r w:rsidRPr="2EDE3756">
        <w:rPr>
          <w:rFonts w:ascii="Calibri" w:eastAsia="Calibri" w:hAnsi="Calibri" w:cs="Calibri"/>
        </w:rPr>
        <w:t>This allows Sitecore to rebuild its caches</w:t>
      </w:r>
    </w:p>
    <w:p w14:paraId="69B81114" w14:textId="77777777" w:rsidR="0080747D" w:rsidRDefault="0080747D" w:rsidP="0080747D">
      <w:pPr>
        <w:pStyle w:val="ListParagraph"/>
        <w:numPr>
          <w:ilvl w:val="0"/>
          <w:numId w:val="32"/>
        </w:numPr>
        <w:spacing w:after="160" w:line="259" w:lineRule="auto"/>
      </w:pPr>
      <w:r>
        <w:t>Create a new Page (Sitecore)</w:t>
      </w:r>
    </w:p>
    <w:p w14:paraId="55742A98" w14:textId="77777777" w:rsidR="0080747D" w:rsidRDefault="0080747D" w:rsidP="0080747D">
      <w:pPr>
        <w:pStyle w:val="ListParagraph"/>
        <w:numPr>
          <w:ilvl w:val="1"/>
          <w:numId w:val="32"/>
        </w:numPr>
        <w:spacing w:after="160" w:line="259" w:lineRule="auto"/>
      </w:pPr>
      <w:r>
        <w:t>Right click on /sitecore/Content/Home -&gt; Insert -&gt; Insert from template</w:t>
      </w:r>
    </w:p>
    <w:p w14:paraId="6492EC7F" w14:textId="77777777" w:rsidR="0080747D" w:rsidRDefault="0080747D" w:rsidP="0080747D">
      <w:pPr>
        <w:pStyle w:val="ListParagraph"/>
        <w:numPr>
          <w:ilvl w:val="1"/>
          <w:numId w:val="32"/>
        </w:numPr>
        <w:spacing w:after="160" w:line="259" w:lineRule="auto"/>
      </w:pPr>
      <w:r>
        <w:t>Select Templates/User Defined/Page</w:t>
      </w:r>
    </w:p>
    <w:p w14:paraId="7387B7D3" w14:textId="77777777" w:rsidR="0080747D" w:rsidRDefault="0080747D" w:rsidP="0080747D">
      <w:pPr>
        <w:pStyle w:val="ListParagraph"/>
        <w:numPr>
          <w:ilvl w:val="1"/>
          <w:numId w:val="32"/>
        </w:numPr>
        <w:spacing w:after="160" w:line="259" w:lineRule="auto"/>
      </w:pPr>
      <w:r>
        <w:t>Item Name = page1 (no spaces)</w:t>
      </w:r>
    </w:p>
    <w:p w14:paraId="38A404E0" w14:textId="77777777" w:rsidR="0080747D" w:rsidRDefault="0080747D" w:rsidP="0080747D">
      <w:pPr>
        <w:pStyle w:val="ListParagraph"/>
        <w:numPr>
          <w:ilvl w:val="1"/>
          <w:numId w:val="32"/>
        </w:numPr>
        <w:spacing w:after="160" w:line="259" w:lineRule="auto"/>
      </w:pPr>
      <w:r>
        <w:t>Set title, keywords, description</w:t>
      </w:r>
    </w:p>
    <w:p w14:paraId="075BDC85" w14:textId="77777777" w:rsidR="0080747D" w:rsidRDefault="0080747D" w:rsidP="0080747D">
      <w:pPr>
        <w:pStyle w:val="ListParagraph"/>
        <w:numPr>
          <w:ilvl w:val="1"/>
          <w:numId w:val="32"/>
        </w:numPr>
        <w:spacing w:after="160" w:line="259" w:lineRule="auto"/>
      </w:pPr>
      <w:r>
        <w:t>Click Save</w:t>
      </w:r>
    </w:p>
    <w:p w14:paraId="6A27974E" w14:textId="77777777" w:rsidR="0080747D" w:rsidRDefault="0080747D" w:rsidP="0080747D">
      <w:pPr>
        <w:pStyle w:val="ListParagraph"/>
        <w:numPr>
          <w:ilvl w:val="0"/>
          <w:numId w:val="32"/>
        </w:numPr>
        <w:spacing w:after="160" w:line="259" w:lineRule="auto"/>
      </w:pPr>
      <w:r>
        <w:t>Create a new Content Blurb (Sitecore)</w:t>
      </w:r>
    </w:p>
    <w:p w14:paraId="0BE485FF" w14:textId="77777777" w:rsidR="0080747D" w:rsidRDefault="0080747D" w:rsidP="0080747D">
      <w:pPr>
        <w:pStyle w:val="ListParagraph"/>
        <w:numPr>
          <w:ilvl w:val="1"/>
          <w:numId w:val="32"/>
        </w:numPr>
        <w:spacing w:after="160" w:line="259" w:lineRule="auto"/>
      </w:pPr>
      <w:r>
        <w:t>Right click on /sitecore/Content/Home/page1 -&gt; Insert -&gt; Insert from template</w:t>
      </w:r>
    </w:p>
    <w:p w14:paraId="58F54860" w14:textId="77777777" w:rsidR="0080747D" w:rsidRDefault="0080747D" w:rsidP="0080747D">
      <w:pPr>
        <w:pStyle w:val="ListParagraph"/>
        <w:numPr>
          <w:ilvl w:val="1"/>
          <w:numId w:val="32"/>
        </w:numPr>
        <w:spacing w:after="160" w:line="259" w:lineRule="auto"/>
      </w:pPr>
      <w:r>
        <w:t>Select Templates/User Defined/Content Blurb</w:t>
      </w:r>
    </w:p>
    <w:p w14:paraId="54E66251" w14:textId="77777777" w:rsidR="0080747D" w:rsidRDefault="0080747D" w:rsidP="0080747D">
      <w:pPr>
        <w:pStyle w:val="ListParagraph"/>
        <w:numPr>
          <w:ilvl w:val="1"/>
          <w:numId w:val="32"/>
        </w:numPr>
        <w:spacing w:after="160" w:line="259" w:lineRule="auto"/>
      </w:pPr>
      <w:r>
        <w:t>Item Name = CB1</w:t>
      </w:r>
    </w:p>
    <w:p w14:paraId="2556964B" w14:textId="77777777" w:rsidR="0080747D" w:rsidRDefault="0080747D" w:rsidP="0080747D">
      <w:pPr>
        <w:pStyle w:val="ListParagraph"/>
        <w:numPr>
          <w:ilvl w:val="1"/>
          <w:numId w:val="32"/>
        </w:numPr>
        <w:spacing w:after="160" w:line="259" w:lineRule="auto"/>
      </w:pPr>
      <w:r>
        <w:t>Set heading, subtitle, content</w:t>
      </w:r>
    </w:p>
    <w:p w14:paraId="05D07F0F" w14:textId="77777777" w:rsidR="0080747D" w:rsidRDefault="0080747D" w:rsidP="0080747D">
      <w:pPr>
        <w:pStyle w:val="ListParagraph"/>
        <w:numPr>
          <w:ilvl w:val="1"/>
          <w:numId w:val="32"/>
        </w:numPr>
        <w:spacing w:after="160" w:line="259" w:lineRule="auto"/>
      </w:pPr>
      <w:r>
        <w:t>Click Save</w:t>
      </w:r>
    </w:p>
    <w:p w14:paraId="2AA724B0" w14:textId="77777777" w:rsidR="0080747D" w:rsidRDefault="0080747D" w:rsidP="0080747D">
      <w:pPr>
        <w:pStyle w:val="ListParagraph"/>
        <w:numPr>
          <w:ilvl w:val="0"/>
          <w:numId w:val="32"/>
        </w:numPr>
        <w:spacing w:after="160" w:line="259" w:lineRule="auto"/>
      </w:pPr>
      <w:r>
        <w:t>Add Content Blurb to a Page (Sitecore)</w:t>
      </w:r>
    </w:p>
    <w:p w14:paraId="69373D4A" w14:textId="77777777" w:rsidR="0080747D" w:rsidRDefault="0080747D" w:rsidP="0080747D">
      <w:pPr>
        <w:pStyle w:val="ListParagraph"/>
        <w:numPr>
          <w:ilvl w:val="1"/>
          <w:numId w:val="32"/>
        </w:numPr>
        <w:spacing w:after="160" w:line="259" w:lineRule="auto"/>
      </w:pPr>
      <w:r>
        <w:lastRenderedPageBreak/>
        <w:t>Click on /sitecore/Content/Home/Page1</w:t>
      </w:r>
    </w:p>
    <w:p w14:paraId="0737396C" w14:textId="77777777" w:rsidR="0080747D" w:rsidRDefault="0080747D" w:rsidP="0080747D">
      <w:pPr>
        <w:pStyle w:val="ListParagraph"/>
        <w:numPr>
          <w:ilvl w:val="1"/>
          <w:numId w:val="32"/>
        </w:numPr>
        <w:spacing w:after="160" w:line="259" w:lineRule="auto"/>
      </w:pPr>
      <w:r>
        <w:t>Click Presentation -&gt; Details in the Sitecore navigation bar</w:t>
      </w:r>
    </w:p>
    <w:p w14:paraId="6CA2892C" w14:textId="77777777" w:rsidR="0080747D" w:rsidRDefault="0080747D" w:rsidP="0080747D">
      <w:pPr>
        <w:pStyle w:val="ListParagraph"/>
        <w:numPr>
          <w:ilvl w:val="1"/>
          <w:numId w:val="32"/>
        </w:numPr>
        <w:spacing w:after="160" w:line="259" w:lineRule="auto"/>
      </w:pPr>
      <w:r>
        <w:t>Click Final Layout -&gt; Default -&gt; Edit in the Layout Details dialog</w:t>
      </w:r>
    </w:p>
    <w:p w14:paraId="32754BE1" w14:textId="77777777" w:rsidR="0080747D" w:rsidRDefault="0080747D" w:rsidP="0080747D">
      <w:pPr>
        <w:pStyle w:val="ListParagraph"/>
        <w:numPr>
          <w:ilvl w:val="1"/>
          <w:numId w:val="32"/>
        </w:numPr>
        <w:spacing w:after="160" w:line="259" w:lineRule="auto"/>
      </w:pPr>
      <w:r>
        <w:t>On the Controls tab -&gt; Click Add</w:t>
      </w:r>
    </w:p>
    <w:p w14:paraId="58ECC9FB" w14:textId="77777777" w:rsidR="0080747D" w:rsidRDefault="0080747D" w:rsidP="0080747D">
      <w:pPr>
        <w:pStyle w:val="ListParagraph"/>
        <w:numPr>
          <w:ilvl w:val="1"/>
          <w:numId w:val="32"/>
        </w:numPr>
        <w:spacing w:after="160" w:line="259" w:lineRule="auto"/>
      </w:pPr>
      <w:r>
        <w:t>Select Renderings/User Defined/Content Blurb</w:t>
      </w:r>
    </w:p>
    <w:p w14:paraId="0F0D9AD2" w14:textId="77777777" w:rsidR="0080747D" w:rsidRDefault="0080747D" w:rsidP="0080747D">
      <w:pPr>
        <w:pStyle w:val="ListParagraph"/>
        <w:numPr>
          <w:ilvl w:val="1"/>
          <w:numId w:val="32"/>
        </w:numPr>
        <w:spacing w:after="160" w:line="259" w:lineRule="auto"/>
      </w:pPr>
      <w:r>
        <w:t>Placeholder = content</w:t>
      </w:r>
    </w:p>
    <w:p w14:paraId="17F92EB4" w14:textId="77777777" w:rsidR="0080747D" w:rsidRDefault="0080747D" w:rsidP="0080747D">
      <w:pPr>
        <w:pStyle w:val="ListParagraph"/>
        <w:numPr>
          <w:ilvl w:val="2"/>
          <w:numId w:val="32"/>
        </w:numPr>
        <w:spacing w:after="160" w:line="259" w:lineRule="auto"/>
      </w:pPr>
      <w:r>
        <w:t>This is defined in the MainLayout.cshtml</w:t>
      </w:r>
    </w:p>
    <w:p w14:paraId="4D815CA6" w14:textId="77777777" w:rsidR="0080747D" w:rsidRDefault="0080747D" w:rsidP="0080747D">
      <w:pPr>
        <w:pStyle w:val="ListParagraph"/>
        <w:numPr>
          <w:ilvl w:val="1"/>
          <w:numId w:val="32"/>
        </w:numPr>
        <w:spacing w:after="160" w:line="259" w:lineRule="auto"/>
      </w:pPr>
      <w:r>
        <w:t>Click Select to close the rendering dialog</w:t>
      </w:r>
    </w:p>
    <w:p w14:paraId="76CC1B0D" w14:textId="77777777" w:rsidR="0080747D" w:rsidRDefault="0080747D" w:rsidP="0080747D">
      <w:pPr>
        <w:pStyle w:val="ListParagraph"/>
        <w:numPr>
          <w:ilvl w:val="1"/>
          <w:numId w:val="32"/>
        </w:numPr>
        <w:spacing w:after="160" w:line="259" w:lineRule="auto"/>
      </w:pPr>
      <w:r>
        <w:rPr>
          <w:noProof/>
        </w:rPr>
        <mc:AlternateContent>
          <mc:Choice Requires="wps">
            <w:drawing>
              <wp:anchor distT="0" distB="0" distL="114300" distR="114300" simplePos="0" relativeHeight="251658249" behindDoc="0" locked="0" layoutInCell="1" allowOverlap="1" wp14:anchorId="27213D87" wp14:editId="41421F50">
                <wp:simplePos x="0" y="0"/>
                <wp:positionH relativeFrom="column">
                  <wp:posOffset>4892675</wp:posOffset>
                </wp:positionH>
                <wp:positionV relativeFrom="paragraph">
                  <wp:posOffset>27674</wp:posOffset>
                </wp:positionV>
                <wp:extent cx="1689986" cy="882502"/>
                <wp:effectExtent l="0" t="0" r="24765" b="13335"/>
                <wp:wrapSquare wrapText="bothSides"/>
                <wp:docPr id="13" name="Text Box 13"/>
                <wp:cNvGraphicFramePr/>
                <a:graphic xmlns:a="http://schemas.openxmlformats.org/drawingml/2006/main">
                  <a:graphicData uri="http://schemas.microsoft.com/office/word/2010/wordprocessingShape">
                    <wps:wsp>
                      <wps:cNvSpPr txBox="1"/>
                      <wps:spPr>
                        <a:xfrm>
                          <a:off x="0" y="0"/>
                          <a:ext cx="1689986" cy="8825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919092" w14:textId="77777777" w:rsidR="00C22724" w:rsidRDefault="00C22724" w:rsidP="0080747D">
                            <w:r>
                              <w:t>Datasources allow you to reuse the same content in multiple places on the 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213D87" id="Text Box 13" o:spid="_x0000_s1034" type="#_x0000_t202" style="position:absolute;left:0;text-align:left;margin-left:385.25pt;margin-top:2.2pt;width:133.05pt;height:69.5pt;z-index:2516582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" fillcolor="white [3201]" strokeweight=".5pt">
                <v:textbox>
                  <w:txbxContent>
                    <w:p w14:paraId="5D919092" w14:textId="77777777" w:rsidR="00C22724" w:rsidRDefault="00C22724" w:rsidP="0080747D">
                      <w:r>
                        <w:t>Datasources allow you to reuse the same content in multiple places on the site.</w:t>
                      </w:r>
                    </w:p>
                  </w:txbxContent>
                </v:textbox>
                <w10:wrap type="square"/>
              </v:shape>
            </w:pict>
          </mc:Fallback>
        </mc:AlternateContent>
      </w:r>
      <w:r>
        <w:t>Click the Content Blurb rendering and click Edit</w:t>
      </w:r>
    </w:p>
    <w:p w14:paraId="0F36BE42" w14:textId="77777777" w:rsidR="0080747D" w:rsidRDefault="0080747D" w:rsidP="0080747D">
      <w:pPr>
        <w:pStyle w:val="ListParagraph"/>
        <w:numPr>
          <w:ilvl w:val="1"/>
          <w:numId w:val="32"/>
        </w:numPr>
        <w:spacing w:after="160" w:line="259" w:lineRule="auto"/>
      </w:pPr>
      <w:r>
        <w:t>On the Control Properties dialog -&gt; Data Source -&gt; Browse and choose /sitecore/Content/Home/Page1/CB1</w:t>
      </w:r>
    </w:p>
    <w:p w14:paraId="422D9942" w14:textId="77777777" w:rsidR="0080747D" w:rsidRDefault="0080747D" w:rsidP="0080747D">
      <w:pPr>
        <w:pStyle w:val="ListParagraph"/>
        <w:numPr>
          <w:ilvl w:val="2"/>
          <w:numId w:val="32"/>
        </w:numPr>
        <w:spacing w:after="160" w:line="259" w:lineRule="auto"/>
      </w:pPr>
      <w:r>
        <w:t>Notice you can only select items of type "Content Blurb" because Sitecore knows the item type for this control.</w:t>
      </w:r>
    </w:p>
    <w:p w14:paraId="6A5D440D" w14:textId="77777777" w:rsidR="0080747D" w:rsidRDefault="0080747D" w:rsidP="0080747D">
      <w:pPr>
        <w:pStyle w:val="ListParagraph"/>
        <w:numPr>
          <w:ilvl w:val="1"/>
          <w:numId w:val="32"/>
        </w:numPr>
        <w:spacing w:after="160" w:line="259" w:lineRule="auto"/>
      </w:pPr>
      <w:r>
        <w:t>Click Ok on each dialog to close</w:t>
      </w:r>
    </w:p>
    <w:p w14:paraId="1708A714" w14:textId="77777777" w:rsidR="0080747D" w:rsidRDefault="0080747D" w:rsidP="0080747D">
      <w:pPr>
        <w:pStyle w:val="ListParagraph"/>
        <w:numPr>
          <w:ilvl w:val="1"/>
          <w:numId w:val="32"/>
        </w:numPr>
        <w:spacing w:after="160" w:line="259" w:lineRule="auto"/>
      </w:pPr>
      <w:r>
        <w:t>Click Save</w:t>
      </w:r>
    </w:p>
    <w:p w14:paraId="41FE6383" w14:textId="77777777" w:rsidR="0080747D" w:rsidRDefault="0080747D" w:rsidP="0080747D">
      <w:pPr>
        <w:pStyle w:val="ListParagraph"/>
        <w:numPr>
          <w:ilvl w:val="0"/>
          <w:numId w:val="32"/>
        </w:numPr>
        <w:spacing w:after="160" w:line="259" w:lineRule="auto"/>
      </w:pPr>
      <w:r>
        <w:t>Publish Site (Sitecore)</w:t>
      </w:r>
    </w:p>
    <w:p w14:paraId="573C69BC" w14:textId="77777777" w:rsidR="0080747D" w:rsidRDefault="0080747D" w:rsidP="0080747D">
      <w:pPr>
        <w:pStyle w:val="ListParagraph"/>
        <w:numPr>
          <w:ilvl w:val="1"/>
          <w:numId w:val="32"/>
        </w:numPr>
        <w:spacing w:after="160" w:line="259" w:lineRule="auto"/>
      </w:pPr>
      <w:r>
        <w:t xml:space="preserve">Click Publish in the Sitecore navigation bar -&gt; Publish dropdown -&gt; Publish Site </w:t>
      </w:r>
    </w:p>
    <w:p w14:paraId="43B146A2" w14:textId="77777777" w:rsidR="0080747D" w:rsidRDefault="0080747D" w:rsidP="0080747D">
      <w:pPr>
        <w:pStyle w:val="ListParagraph"/>
        <w:numPr>
          <w:ilvl w:val="1"/>
          <w:numId w:val="32"/>
        </w:numPr>
        <w:spacing w:after="160" w:line="259" w:lineRule="auto"/>
      </w:pPr>
      <w:r>
        <w:t>Select Republish</w:t>
      </w:r>
    </w:p>
    <w:p w14:paraId="02EF9FEE" w14:textId="77777777" w:rsidR="0080747D" w:rsidRDefault="0080747D" w:rsidP="0080747D">
      <w:pPr>
        <w:pStyle w:val="ListParagraph"/>
        <w:numPr>
          <w:ilvl w:val="2"/>
          <w:numId w:val="32"/>
        </w:numPr>
        <w:spacing w:after="160" w:line="259" w:lineRule="auto"/>
      </w:pPr>
      <w:r>
        <w:t>This will publish EVERYTHING</w:t>
      </w:r>
    </w:p>
    <w:p w14:paraId="3DD7103A" w14:textId="77777777" w:rsidR="0080747D" w:rsidRDefault="0080747D" w:rsidP="0080747D">
      <w:pPr>
        <w:pStyle w:val="ListParagraph"/>
        <w:numPr>
          <w:ilvl w:val="3"/>
          <w:numId w:val="32"/>
        </w:numPr>
        <w:spacing w:after="160" w:line="259" w:lineRule="auto"/>
      </w:pPr>
      <w:r>
        <w:t>A good idea since this is the first publish</w:t>
      </w:r>
    </w:p>
    <w:p w14:paraId="7E9665B3" w14:textId="77777777" w:rsidR="0080747D" w:rsidRDefault="0080747D" w:rsidP="0080747D">
      <w:pPr>
        <w:pStyle w:val="ListParagraph"/>
        <w:numPr>
          <w:ilvl w:val="2"/>
          <w:numId w:val="32"/>
        </w:numPr>
        <w:spacing w:after="160" w:line="259" w:lineRule="auto"/>
      </w:pPr>
      <w:r>
        <w:t>It ensures that all of your templates, layouts, renderings, and items get published.</w:t>
      </w:r>
    </w:p>
    <w:p w14:paraId="6AC872B2" w14:textId="77777777" w:rsidR="0080747D" w:rsidRDefault="0080747D" w:rsidP="0080747D">
      <w:pPr>
        <w:pStyle w:val="ListParagraph"/>
        <w:numPr>
          <w:ilvl w:val="3"/>
          <w:numId w:val="32"/>
        </w:numPr>
        <w:spacing w:after="160" w:line="259" w:lineRule="auto"/>
      </w:pPr>
      <w:r>
        <w:t>Subsequent edits to items can be published using Item or Smart Publish</w:t>
      </w:r>
    </w:p>
    <w:p w14:paraId="26E4FB72" w14:textId="77777777" w:rsidR="0080747D" w:rsidRDefault="0080747D" w:rsidP="0080747D">
      <w:pPr>
        <w:pStyle w:val="ListParagraph"/>
        <w:numPr>
          <w:ilvl w:val="1"/>
          <w:numId w:val="32"/>
        </w:numPr>
        <w:spacing w:after="160" w:line="259" w:lineRule="auto"/>
      </w:pPr>
      <w:r>
        <w:t>Click select all for languages (if you have multiple languages)</w:t>
      </w:r>
    </w:p>
    <w:p w14:paraId="398F03BB" w14:textId="77777777" w:rsidR="0080747D" w:rsidRDefault="0080747D" w:rsidP="0080747D">
      <w:pPr>
        <w:pStyle w:val="ListParagraph"/>
        <w:numPr>
          <w:ilvl w:val="1"/>
          <w:numId w:val="32"/>
        </w:numPr>
        <w:spacing w:after="160" w:line="259" w:lineRule="auto"/>
      </w:pPr>
      <w:r>
        <w:t>Click Publish</w:t>
      </w:r>
    </w:p>
    <w:p w14:paraId="3E8EE311" w14:textId="77777777" w:rsidR="0080747D" w:rsidRDefault="0080747D" w:rsidP="0080747D">
      <w:pPr>
        <w:pStyle w:val="ListParagraph"/>
        <w:numPr>
          <w:ilvl w:val="1"/>
          <w:numId w:val="32"/>
        </w:numPr>
        <w:spacing w:after="160" w:line="259" w:lineRule="auto"/>
      </w:pPr>
      <w:r>
        <w:t>Confirm republish</w:t>
      </w:r>
    </w:p>
    <w:p w14:paraId="0AA9DD9E" w14:textId="77777777" w:rsidR="0080747D" w:rsidRDefault="0080747D" w:rsidP="0080747D">
      <w:pPr>
        <w:pStyle w:val="ListParagraph"/>
        <w:numPr>
          <w:ilvl w:val="0"/>
          <w:numId w:val="32"/>
        </w:numPr>
        <w:spacing w:after="160" w:line="259" w:lineRule="auto"/>
      </w:pPr>
      <w:r>
        <w:t>Load Page (Browser)</w:t>
      </w:r>
    </w:p>
    <w:p w14:paraId="31A7B317" w14:textId="77777777" w:rsidR="0080747D" w:rsidRDefault="00C22724" w:rsidP="0080747D">
      <w:pPr>
        <w:pStyle w:val="ListParagraph"/>
        <w:numPr>
          <w:ilvl w:val="1"/>
          <w:numId w:val="32"/>
        </w:numPr>
        <w:spacing w:after="160" w:line="259" w:lineRule="auto"/>
      </w:pPr>
      <w:hyperlink r:id="rId22">
        <w:r w:rsidR="0080747D" w:rsidRPr="2EDE3756">
          <w:rPr>
            <w:rStyle w:val="Hyperlink"/>
          </w:rPr>
          <w:t>http://sitecorebootcamp.localhost/page1</w:t>
        </w:r>
      </w:hyperlink>
    </w:p>
    <w:p w14:paraId="098E5825" w14:textId="77777777" w:rsidR="0080747D" w:rsidRDefault="0080747D" w:rsidP="0080747D">
      <w:pPr>
        <w:pStyle w:val="ListParagraph"/>
        <w:numPr>
          <w:ilvl w:val="2"/>
          <w:numId w:val="32"/>
        </w:numPr>
        <w:spacing w:after="160" w:line="259" w:lineRule="auto"/>
      </w:pPr>
      <w:r>
        <w:t>The url is case insensitive</w:t>
      </w:r>
    </w:p>
    <w:p w14:paraId="34D82E4D" w14:textId="77777777" w:rsidR="0080747D" w:rsidRDefault="0080747D" w:rsidP="0080747D">
      <w:pPr>
        <w:pStyle w:val="ListParagraph"/>
        <w:numPr>
          <w:ilvl w:val="1"/>
          <w:numId w:val="32"/>
        </w:numPr>
        <w:spacing w:after="160" w:line="259" w:lineRule="auto"/>
      </w:pPr>
      <w:r>
        <w:t>Content blurb item appears on the page</w:t>
      </w:r>
    </w:p>
    <w:p w14:paraId="647515EA" w14:textId="77777777" w:rsidR="0080747D" w:rsidRDefault="0080747D" w:rsidP="0080747D">
      <w:pPr>
        <w:pStyle w:val="ListParagraph"/>
        <w:numPr>
          <w:ilvl w:val="1"/>
          <w:numId w:val="32"/>
        </w:numPr>
        <w:spacing w:after="160" w:line="259" w:lineRule="auto"/>
      </w:pPr>
      <w:r>
        <w:t>View source to verify keywords and description are present</w:t>
      </w:r>
    </w:p>
    <w:p w14:paraId="7AD698F5" w14:textId="77777777" w:rsidR="0080747D" w:rsidRDefault="0080747D" w:rsidP="0080747D">
      <w:pPr>
        <w:pStyle w:val="ListParagraph"/>
        <w:numPr>
          <w:ilvl w:val="0"/>
          <w:numId w:val="32"/>
        </w:numPr>
        <w:spacing w:after="160" w:line="259" w:lineRule="auto"/>
      </w:pPr>
      <w:r>
        <w:t>Load Item (Browser)</w:t>
      </w:r>
    </w:p>
    <w:p w14:paraId="15B6DEE0" w14:textId="77777777" w:rsidR="0080747D" w:rsidRDefault="0080747D" w:rsidP="0080747D">
      <w:pPr>
        <w:pStyle w:val="ListParagraph"/>
        <w:numPr>
          <w:ilvl w:val="1"/>
          <w:numId w:val="32"/>
        </w:numPr>
        <w:spacing w:after="160" w:line="259" w:lineRule="auto"/>
      </w:pPr>
      <w:r>
        <w:t xml:space="preserve"> </w:t>
      </w:r>
      <w:hyperlink r:id="rId23">
        <w:r w:rsidRPr="2EDE3756">
          <w:rPr>
            <w:rStyle w:val="Hyperlink"/>
          </w:rPr>
          <w:t>http://sitecorebootcamp.localhost/page1/cb1</w:t>
        </w:r>
      </w:hyperlink>
    </w:p>
    <w:p w14:paraId="2390F232" w14:textId="77777777" w:rsidR="0080747D" w:rsidRDefault="0080747D" w:rsidP="0080747D">
      <w:pPr>
        <w:pStyle w:val="ListParagraph"/>
        <w:numPr>
          <w:ilvl w:val="2"/>
          <w:numId w:val="32"/>
        </w:numPr>
        <w:spacing w:after="160" w:line="259" w:lineRule="auto"/>
      </w:pPr>
      <w:r>
        <w:t>Notice that you get the Sitecore error page</w:t>
      </w:r>
    </w:p>
    <w:p w14:paraId="0AA83232" w14:textId="77777777" w:rsidR="0080747D" w:rsidRDefault="0080747D" w:rsidP="0080747D">
      <w:pPr>
        <w:pStyle w:val="ListParagraph"/>
        <w:numPr>
          <w:ilvl w:val="2"/>
          <w:numId w:val="32"/>
        </w:numPr>
        <w:spacing w:after="160" w:line="259" w:lineRule="auto"/>
      </w:pPr>
      <w:r>
        <w:t>It says it cannot find the requested layout with GUID {000-00-00-00-000}</w:t>
      </w:r>
    </w:p>
    <w:p w14:paraId="719A6D52" w14:textId="77777777" w:rsidR="0080747D" w:rsidRDefault="0080747D" w:rsidP="0080747D">
      <w:pPr>
        <w:pStyle w:val="ListParagraph"/>
        <w:numPr>
          <w:ilvl w:val="2"/>
          <w:numId w:val="32"/>
        </w:numPr>
        <w:spacing w:after="160" w:line="259" w:lineRule="auto"/>
      </w:pPr>
      <w:r>
        <w:t>The CB1 content item does not have a layout defined in its presentation details like the page item does.  This means it can go on a page, but isn't a page itself.</w:t>
      </w:r>
    </w:p>
    <w:p w14:paraId="613C40DC" w14:textId="77777777" w:rsidR="0080747D" w:rsidRDefault="0080747D" w:rsidP="00114035">
      <w:pPr>
        <w:pStyle w:val="Heading1"/>
      </w:pPr>
      <w:bookmarkStart w:id="160" w:name="_Toc484783971"/>
      <w:r>
        <w:t>Experience Editor</w:t>
      </w:r>
      <w:bookmarkEnd w:id="160"/>
    </w:p>
    <w:p w14:paraId="5C716B5B" w14:textId="77777777" w:rsidR="0080747D" w:rsidRDefault="0080747D" w:rsidP="0080747D">
      <w:pPr>
        <w:pStyle w:val="Heading3"/>
      </w:pPr>
      <w:bookmarkStart w:id="161" w:name="_Toc484783972"/>
      <w:r>
        <w:t>Update your module to allow editing using the Experience Editor (Visual Studio)</w:t>
      </w:r>
      <w:bookmarkEnd w:id="161"/>
    </w:p>
    <w:p w14:paraId="063057B5" w14:textId="77777777" w:rsidR="0080747D" w:rsidRDefault="0080747D" w:rsidP="0080747D">
      <w:pPr>
        <w:pStyle w:val="ListParagraph"/>
        <w:numPr>
          <w:ilvl w:val="0"/>
          <w:numId w:val="33"/>
        </w:numPr>
        <w:spacing w:after="160" w:line="256" w:lineRule="auto"/>
      </w:pPr>
      <w:r>
        <w:rPr>
          <w:color w:val="000000" w:themeColor="text1"/>
        </w:rPr>
        <w:t>Update the Item Template Model</w:t>
      </w:r>
    </w:p>
    <w:p w14:paraId="07A15F79" w14:textId="77777777" w:rsidR="0080747D" w:rsidRDefault="0080747D" w:rsidP="0080747D">
      <w:pPr>
        <w:pStyle w:val="ListParagraph"/>
        <w:numPr>
          <w:ilvl w:val="1"/>
          <w:numId w:val="33"/>
        </w:numPr>
        <w:spacing w:after="160" w:line="256" w:lineRule="auto"/>
      </w:pPr>
      <w:r>
        <w:rPr>
          <w:rFonts w:ascii="Calibri" w:eastAsia="Calibri" w:hAnsi="Calibri" w:cs="Calibri"/>
          <w:color w:val="000000" w:themeColor="text1"/>
        </w:rPr>
        <w:lastRenderedPageBreak/>
        <w:t>Add Guid ID property to the interface</w:t>
      </w:r>
    </w:p>
    <w:p w14:paraId="54D85895" w14:textId="77777777" w:rsidR="0080747D" w:rsidRDefault="0080747D" w:rsidP="0080747D">
      <w:pPr>
        <w:pStyle w:val="ListParagraph"/>
        <w:numPr>
          <w:ilvl w:val="2"/>
          <w:numId w:val="33"/>
        </w:numPr>
        <w:spacing w:after="160" w:line="256" w:lineRule="auto"/>
      </w:pPr>
      <w:r>
        <w:rPr>
          <w:rFonts w:ascii="Calibri" w:eastAsia="Calibri" w:hAnsi="Calibri" w:cs="Calibri"/>
          <w:color w:val="000000" w:themeColor="text1"/>
        </w:rPr>
        <w:t>This is different from the TemplateId GUID in the SitecoreType decorator.</w:t>
      </w:r>
    </w:p>
    <w:p w14:paraId="0ACB2BBE" w14:textId="77777777" w:rsidR="0080747D" w:rsidRDefault="0080747D" w:rsidP="0080747D">
      <w:pPr>
        <w:pStyle w:val="ListParagraph"/>
        <w:numPr>
          <w:ilvl w:val="2"/>
          <w:numId w:val="33"/>
        </w:numPr>
        <w:spacing w:after="160" w:line="256" w:lineRule="auto"/>
      </w:pPr>
      <w:r>
        <w:rPr>
          <w:rFonts w:ascii="Calibri" w:eastAsia="Calibri" w:hAnsi="Calibri" w:cs="Calibri"/>
          <w:color w:val="000000" w:themeColor="text1"/>
        </w:rPr>
        <w:t>This ID property lets Sitecore match content to the correct module on the page.</w:t>
      </w:r>
    </w:p>
    <w:p w14:paraId="2F59C2CF" w14:textId="77777777" w:rsidR="0080747D" w:rsidRDefault="0080747D" w:rsidP="0080747D">
      <w:pPr>
        <w:pStyle w:val="ListParagraph"/>
        <w:numPr>
          <w:ilvl w:val="0"/>
          <w:numId w:val="33"/>
        </w:numPr>
        <w:spacing w:after="160" w:line="256" w:lineRule="auto"/>
      </w:pPr>
      <w:r>
        <w:t>Update the Item View</w:t>
      </w:r>
    </w:p>
    <w:p w14:paraId="21934E2D" w14:textId="77777777" w:rsidR="0080747D" w:rsidRDefault="0080747D" w:rsidP="0080747D">
      <w:pPr>
        <w:pStyle w:val="ListParagraph"/>
        <w:numPr>
          <w:ilvl w:val="1"/>
          <w:numId w:val="33"/>
        </w:numPr>
        <w:spacing w:after="160" w:line="256" w:lineRule="auto"/>
      </w:pPr>
      <w:r>
        <w:t>Change @Model.Field to @Html.Glass().Editable(a =&gt; a.Field, null, true)</w:t>
      </w:r>
    </w:p>
    <w:p w14:paraId="2B2AD90F" w14:textId="77777777" w:rsidR="0080747D" w:rsidRDefault="0080747D" w:rsidP="0080747D">
      <w:pPr>
        <w:pStyle w:val="ListParagraph"/>
        <w:numPr>
          <w:ilvl w:val="2"/>
          <w:numId w:val="33"/>
        </w:numPr>
        <w:spacing w:after="160" w:line="256" w:lineRule="auto"/>
      </w:pPr>
      <w:r>
        <w:t>This will use GlassMapper to display an editing box while logged in and using the experience editor.  It will render the field as text when not logged in.</w:t>
      </w:r>
    </w:p>
    <w:p w14:paraId="25D5DD95" w14:textId="77777777" w:rsidR="0080747D" w:rsidRDefault="0080747D" w:rsidP="0080747D">
      <w:pPr>
        <w:pStyle w:val="ListParagraph"/>
        <w:numPr>
          <w:ilvl w:val="0"/>
          <w:numId w:val="33"/>
        </w:numPr>
        <w:spacing w:after="160" w:line="256" w:lineRule="auto"/>
      </w:pPr>
      <w:r>
        <w:t>Build and deploy the solution</w:t>
      </w:r>
    </w:p>
    <w:p w14:paraId="18A25B66" w14:textId="77777777" w:rsidR="0080747D" w:rsidRDefault="0080747D" w:rsidP="0080747D">
      <w:pPr>
        <w:pStyle w:val="ListParagraph"/>
        <w:numPr>
          <w:ilvl w:val="1"/>
          <w:numId w:val="33"/>
        </w:numPr>
        <w:spacing w:after="160" w:line="256" w:lineRule="auto"/>
      </w:pPr>
      <w:r>
        <w:t>Build -&gt; Build SitecoreBootcamp (or Build Solution)</w:t>
      </w:r>
    </w:p>
    <w:p w14:paraId="2799095C" w14:textId="77777777" w:rsidR="0080747D" w:rsidRDefault="0080747D" w:rsidP="0080747D">
      <w:pPr>
        <w:pStyle w:val="ListParagraph"/>
        <w:numPr>
          <w:ilvl w:val="1"/>
          <w:numId w:val="33"/>
        </w:numPr>
        <w:spacing w:after="160" w:line="256" w:lineRule="auto"/>
      </w:pPr>
      <w:r>
        <w:t>Build -&gt; Publish SitecoreBootcamp</w:t>
      </w:r>
    </w:p>
    <w:p w14:paraId="3508D5D4" w14:textId="77777777" w:rsidR="0080747D" w:rsidRDefault="0080747D" w:rsidP="0080747D">
      <w:pPr>
        <w:pStyle w:val="ListParagraph"/>
        <w:numPr>
          <w:ilvl w:val="1"/>
          <w:numId w:val="33"/>
        </w:numPr>
        <w:spacing w:after="160" w:line="256" w:lineRule="auto"/>
      </w:pPr>
      <w:r>
        <w:rPr>
          <w:rFonts w:ascii="Calibri" w:eastAsia="Calibri" w:hAnsi="Calibri" w:cs="Calibri"/>
        </w:rPr>
        <w:t>Refresh home page in browser</w:t>
      </w:r>
    </w:p>
    <w:p w14:paraId="2F0003D4" w14:textId="77777777" w:rsidR="0080747D" w:rsidRPr="00384ED3" w:rsidRDefault="0080747D" w:rsidP="0080747D">
      <w:pPr>
        <w:pStyle w:val="ListParagraph"/>
        <w:numPr>
          <w:ilvl w:val="2"/>
          <w:numId w:val="33"/>
        </w:numPr>
        <w:spacing w:after="160" w:line="256" w:lineRule="auto"/>
      </w:pPr>
      <w:r>
        <w:rPr>
          <w:rFonts w:ascii="Calibri" w:eastAsia="Calibri" w:hAnsi="Calibri" w:cs="Calibri"/>
        </w:rPr>
        <w:t>This allows Sitecore to rebuild its caches</w:t>
      </w:r>
    </w:p>
    <w:p w14:paraId="2E9F9F61" w14:textId="77777777" w:rsidR="0080747D" w:rsidRDefault="0080747D" w:rsidP="0080747D">
      <w:pPr>
        <w:pStyle w:val="ListParagraph"/>
        <w:spacing w:after="160" w:line="256" w:lineRule="auto"/>
        <w:ind w:left="2160"/>
      </w:pPr>
    </w:p>
    <w:p w14:paraId="3CB20B07" w14:textId="77777777" w:rsidR="0080747D" w:rsidRDefault="0080747D" w:rsidP="0080747D">
      <w:pPr>
        <w:pStyle w:val="Heading3"/>
      </w:pPr>
      <w:bookmarkStart w:id="162" w:name="_Toc484783973"/>
      <w:r>
        <w:t>Editing content using the Experience Editor (Sitecore)</w:t>
      </w:r>
      <w:bookmarkEnd w:id="162"/>
    </w:p>
    <w:p w14:paraId="155DEDA1" w14:textId="77777777" w:rsidR="0080747D" w:rsidRDefault="0080747D" w:rsidP="0080747D">
      <w:pPr>
        <w:pStyle w:val="ListParagraph"/>
        <w:numPr>
          <w:ilvl w:val="0"/>
          <w:numId w:val="34"/>
        </w:numPr>
        <w:spacing w:after="160" w:line="256" w:lineRule="auto"/>
        <w:rPr>
          <w:rFonts w:eastAsiaTheme="minorEastAsia"/>
        </w:rPr>
      </w:pPr>
      <w:r>
        <w:t>Log into Sitecore</w:t>
      </w:r>
    </w:p>
    <w:p w14:paraId="4F71E40C" w14:textId="77777777" w:rsidR="0080747D" w:rsidRDefault="00C22724" w:rsidP="0080747D">
      <w:pPr>
        <w:pStyle w:val="ListParagraph"/>
        <w:numPr>
          <w:ilvl w:val="1"/>
          <w:numId w:val="34"/>
        </w:numPr>
        <w:spacing w:after="160" w:line="256" w:lineRule="auto"/>
      </w:pPr>
      <w:hyperlink r:id="rId24" w:history="1">
        <w:r w:rsidR="0080747D">
          <w:rPr>
            <w:rStyle w:val="Hyperlink"/>
          </w:rPr>
          <w:t>http://sitecorebootcamp.localhost/sitecore</w:t>
        </w:r>
      </w:hyperlink>
    </w:p>
    <w:p w14:paraId="2EC7BCD2" w14:textId="0AFED25D" w:rsidR="0080747D" w:rsidRDefault="0080747D" w:rsidP="0080747D">
      <w:pPr>
        <w:pStyle w:val="ListParagraph"/>
        <w:numPr>
          <w:ilvl w:val="0"/>
          <w:numId w:val="34"/>
        </w:numPr>
        <w:spacing w:after="160" w:line="256" w:lineRule="auto"/>
      </w:pPr>
      <w:r>
        <w:t xml:space="preserve">Click </w:t>
      </w:r>
      <w:r w:rsidR="005B508F">
        <w:t xml:space="preserve">Desktop -&gt; Sitecore Start Menu -&gt; </w:t>
      </w:r>
      <w:r>
        <w:t>Experience Editor</w:t>
      </w:r>
    </w:p>
    <w:p w14:paraId="3FA38C4C" w14:textId="77777777" w:rsidR="0080747D" w:rsidRDefault="0080747D" w:rsidP="0080747D">
      <w:pPr>
        <w:pStyle w:val="ListParagraph"/>
        <w:numPr>
          <w:ilvl w:val="0"/>
          <w:numId w:val="34"/>
        </w:numPr>
        <w:spacing w:after="160" w:line="256" w:lineRule="auto"/>
      </w:pPr>
      <w:r>
        <w:t>Click the down arrow at the right of the Sitecore navigation bar to unhide options</w:t>
      </w:r>
    </w:p>
    <w:p w14:paraId="004A0872" w14:textId="77777777" w:rsidR="0080747D" w:rsidRDefault="0080747D" w:rsidP="0080747D">
      <w:pPr>
        <w:pStyle w:val="ListParagraph"/>
        <w:numPr>
          <w:ilvl w:val="0"/>
          <w:numId w:val="34"/>
        </w:numPr>
        <w:spacing w:after="160" w:line="256" w:lineRule="auto"/>
      </w:pPr>
      <w:r>
        <w:t>On the view tab -&gt; Check Navigation bar</w:t>
      </w:r>
    </w:p>
    <w:p w14:paraId="33329FCF" w14:textId="77777777" w:rsidR="0080747D" w:rsidRDefault="0080747D" w:rsidP="0080747D">
      <w:pPr>
        <w:pStyle w:val="ListParagraph"/>
        <w:numPr>
          <w:ilvl w:val="0"/>
          <w:numId w:val="34"/>
        </w:numPr>
        <w:spacing w:after="160" w:line="256" w:lineRule="auto"/>
      </w:pPr>
      <w:r>
        <w:t>In the navigation bar -&gt; Click the arrow to the right of home and choose Page1 -&gt; Click Go.</w:t>
      </w:r>
    </w:p>
    <w:p w14:paraId="382989FD" w14:textId="77777777" w:rsidR="0080747D" w:rsidRDefault="0080747D" w:rsidP="0080747D">
      <w:pPr>
        <w:pStyle w:val="ListParagraph"/>
        <w:numPr>
          <w:ilvl w:val="1"/>
          <w:numId w:val="34"/>
        </w:numPr>
        <w:spacing w:after="160" w:line="256" w:lineRule="auto"/>
      </w:pPr>
      <w:r>
        <w:t xml:space="preserve">You can also browser directly to </w:t>
      </w:r>
      <w:hyperlink r:id="rId25" w:history="1">
        <w:r>
          <w:rPr>
            <w:rStyle w:val="Hyperlink"/>
          </w:rPr>
          <w:t>http://sitecorebootcamp.localhost/page1</w:t>
        </w:r>
      </w:hyperlink>
    </w:p>
    <w:p w14:paraId="2C9F8335" w14:textId="77777777" w:rsidR="0080747D" w:rsidRDefault="0080747D" w:rsidP="0080747D">
      <w:pPr>
        <w:pStyle w:val="ListParagraph"/>
        <w:numPr>
          <w:ilvl w:val="1"/>
          <w:numId w:val="34"/>
        </w:numPr>
        <w:spacing w:after="160" w:line="256" w:lineRule="auto"/>
      </w:pPr>
      <w:r>
        <w:t>You can also use the sites navigation (if it exists)</w:t>
      </w:r>
    </w:p>
    <w:p w14:paraId="7E7948FD" w14:textId="77777777" w:rsidR="0080747D" w:rsidRDefault="0080747D" w:rsidP="0080747D">
      <w:pPr>
        <w:pStyle w:val="ListParagraph"/>
        <w:numPr>
          <w:ilvl w:val="1"/>
          <w:numId w:val="34"/>
        </w:numPr>
        <w:spacing w:after="160" w:line="256" w:lineRule="auto"/>
      </w:pPr>
      <w:r>
        <w:t>You can select Publish -&gt; Experience Editor from the Content Editor for a page</w:t>
      </w:r>
    </w:p>
    <w:p w14:paraId="0DF20FB8" w14:textId="77777777" w:rsidR="0080747D" w:rsidRDefault="0080747D" w:rsidP="0080747D">
      <w:pPr>
        <w:pStyle w:val="ListParagraph"/>
        <w:numPr>
          <w:ilvl w:val="0"/>
          <w:numId w:val="34"/>
        </w:numPr>
        <w:spacing w:after="160" w:line="256" w:lineRule="auto"/>
      </w:pPr>
      <w:r>
        <w:t>On the home tab -&gt; Mode -&gt; Click Edit (if not selected)</w:t>
      </w:r>
    </w:p>
    <w:p w14:paraId="1A51B86C" w14:textId="77777777" w:rsidR="0080747D" w:rsidRDefault="0080747D" w:rsidP="0080747D">
      <w:pPr>
        <w:pStyle w:val="ListParagraph"/>
        <w:numPr>
          <w:ilvl w:val="0"/>
          <w:numId w:val="34"/>
        </w:numPr>
        <w:spacing w:after="160" w:line="256" w:lineRule="auto"/>
      </w:pPr>
      <w:r>
        <w:t>Moving your mouse around the page highlights modules and editable regions</w:t>
      </w:r>
    </w:p>
    <w:p w14:paraId="4C1CD203" w14:textId="77777777" w:rsidR="0080747D" w:rsidRDefault="0080747D" w:rsidP="0080747D">
      <w:pPr>
        <w:pStyle w:val="ListParagraph"/>
        <w:numPr>
          <w:ilvl w:val="1"/>
          <w:numId w:val="34"/>
        </w:numPr>
        <w:spacing w:after="160" w:line="256" w:lineRule="auto"/>
      </w:pPr>
      <w:r>
        <w:t>The entire module</w:t>
      </w:r>
    </w:p>
    <w:p w14:paraId="08B1A193" w14:textId="77777777" w:rsidR="0080747D" w:rsidRDefault="0080747D" w:rsidP="0080747D">
      <w:pPr>
        <w:pStyle w:val="ListParagraph"/>
        <w:numPr>
          <w:ilvl w:val="2"/>
          <w:numId w:val="34"/>
        </w:numPr>
        <w:spacing w:after="160" w:line="256" w:lineRule="auto"/>
      </w:pPr>
      <w:r>
        <w:t>Setup personalization</w:t>
      </w:r>
    </w:p>
    <w:p w14:paraId="219027C5" w14:textId="77777777" w:rsidR="0080747D" w:rsidRDefault="0080747D" w:rsidP="0080747D">
      <w:pPr>
        <w:pStyle w:val="ListParagraph"/>
        <w:numPr>
          <w:ilvl w:val="2"/>
          <w:numId w:val="34"/>
        </w:numPr>
        <w:spacing w:after="160" w:line="256" w:lineRule="auto"/>
      </w:pPr>
      <w:r>
        <w:t>Delete module</w:t>
      </w:r>
    </w:p>
    <w:p w14:paraId="32528037" w14:textId="77777777" w:rsidR="0080747D" w:rsidRDefault="0080747D" w:rsidP="0080747D">
      <w:pPr>
        <w:pStyle w:val="ListParagraph"/>
        <w:numPr>
          <w:ilvl w:val="2"/>
          <w:numId w:val="34"/>
        </w:numPr>
        <w:spacing w:after="160" w:line="256" w:lineRule="auto"/>
      </w:pPr>
      <w:r>
        <w:t>Move module</w:t>
      </w:r>
    </w:p>
    <w:p w14:paraId="220D9B0B" w14:textId="77777777" w:rsidR="0080747D" w:rsidRDefault="0080747D" w:rsidP="0080747D">
      <w:pPr>
        <w:pStyle w:val="ListParagraph"/>
        <w:numPr>
          <w:ilvl w:val="2"/>
          <w:numId w:val="34"/>
        </w:numPr>
        <w:spacing w:after="160" w:line="256" w:lineRule="auto"/>
      </w:pPr>
      <w:r>
        <w:t>Edit content using Content Editor</w:t>
      </w:r>
    </w:p>
    <w:p w14:paraId="7F01BF65" w14:textId="77777777" w:rsidR="0080747D" w:rsidRDefault="0080747D" w:rsidP="0080747D">
      <w:pPr>
        <w:pStyle w:val="ListParagraph"/>
        <w:numPr>
          <w:ilvl w:val="1"/>
          <w:numId w:val="34"/>
        </w:numPr>
        <w:spacing w:after="160" w:line="256" w:lineRule="auto"/>
      </w:pPr>
      <w:r>
        <w:t>Each individual editable field</w:t>
      </w:r>
    </w:p>
    <w:p w14:paraId="0118940F" w14:textId="77777777" w:rsidR="0080747D" w:rsidRDefault="0080747D" w:rsidP="0080747D">
      <w:pPr>
        <w:pStyle w:val="ListParagraph"/>
        <w:numPr>
          <w:ilvl w:val="2"/>
          <w:numId w:val="34"/>
        </w:numPr>
        <w:spacing w:after="160" w:line="256" w:lineRule="auto"/>
      </w:pPr>
      <w:r>
        <w:t>Inline editing</w:t>
      </w:r>
    </w:p>
    <w:p w14:paraId="26F4BB6C" w14:textId="77777777" w:rsidR="0080747D" w:rsidRDefault="0080747D" w:rsidP="0080747D">
      <w:pPr>
        <w:pStyle w:val="ListParagraph"/>
        <w:numPr>
          <w:ilvl w:val="0"/>
          <w:numId w:val="34"/>
        </w:numPr>
        <w:spacing w:after="0" w:line="256" w:lineRule="auto"/>
      </w:pPr>
      <w:r>
        <w:t>Edit the title, subtitle and content</w:t>
      </w:r>
    </w:p>
    <w:p w14:paraId="15C6EC04" w14:textId="77777777" w:rsidR="0080747D" w:rsidRDefault="0080747D" w:rsidP="0080747D">
      <w:pPr>
        <w:pStyle w:val="ListParagraph"/>
        <w:numPr>
          <w:ilvl w:val="0"/>
          <w:numId w:val="34"/>
        </w:numPr>
        <w:spacing w:after="160" w:line="256" w:lineRule="auto"/>
      </w:pPr>
      <w:r>
        <w:t>Be sure to click the save button in the Sitecore navigation bar</w:t>
      </w:r>
    </w:p>
    <w:p w14:paraId="0B5902E7" w14:textId="77777777" w:rsidR="0080747D" w:rsidRDefault="0080747D" w:rsidP="0080747D">
      <w:pPr>
        <w:pStyle w:val="ListParagraph"/>
        <w:numPr>
          <w:ilvl w:val="0"/>
          <w:numId w:val="34"/>
        </w:numPr>
        <w:spacing w:after="160" w:line="256" w:lineRule="auto"/>
      </w:pPr>
      <w:r>
        <w:t>Click Home -&gt; Mode -&gt; Other -&gt; Preview to view the site as a visitor would see it after publishing</w:t>
      </w:r>
    </w:p>
    <w:p w14:paraId="70D0FE8A" w14:textId="77777777" w:rsidR="0080747D" w:rsidRDefault="0080747D" w:rsidP="0080747D">
      <w:pPr>
        <w:pStyle w:val="ListParagraph"/>
        <w:numPr>
          <w:ilvl w:val="0"/>
          <w:numId w:val="34"/>
        </w:numPr>
        <w:spacing w:after="160" w:line="256" w:lineRule="auto"/>
      </w:pPr>
      <w:r>
        <w:t>Click Home -&gt; Publish</w:t>
      </w:r>
    </w:p>
    <w:p w14:paraId="1CC1F98C" w14:textId="77777777" w:rsidR="0080747D" w:rsidRDefault="0080747D" w:rsidP="0080747D">
      <w:pPr>
        <w:pStyle w:val="ListParagraph"/>
        <w:numPr>
          <w:ilvl w:val="1"/>
          <w:numId w:val="34"/>
        </w:numPr>
        <w:spacing w:after="160" w:line="256" w:lineRule="auto"/>
      </w:pPr>
      <w:r>
        <w:t>Smart Publish</w:t>
      </w:r>
    </w:p>
    <w:p w14:paraId="588F2009" w14:textId="77777777" w:rsidR="0080747D" w:rsidRDefault="0080747D" w:rsidP="0080747D">
      <w:pPr>
        <w:pStyle w:val="ListParagraph"/>
        <w:numPr>
          <w:ilvl w:val="1"/>
          <w:numId w:val="34"/>
        </w:numPr>
        <w:spacing w:after="160" w:line="256" w:lineRule="auto"/>
      </w:pPr>
      <w:r>
        <w:t>Check box to publish related items</w:t>
      </w:r>
    </w:p>
    <w:p w14:paraId="05CCF19C" w14:textId="77777777" w:rsidR="0080747D" w:rsidRDefault="0080747D" w:rsidP="0080747D">
      <w:pPr>
        <w:pStyle w:val="ListParagraph"/>
        <w:numPr>
          <w:ilvl w:val="2"/>
          <w:numId w:val="34"/>
        </w:numPr>
        <w:spacing w:after="160" w:line="256" w:lineRule="auto"/>
      </w:pPr>
      <w:r>
        <w:t>We are editing the page.  The CB1 item is related.  If this box is not check, the edits to CB1 would not be published.</w:t>
      </w:r>
    </w:p>
    <w:p w14:paraId="225D9636" w14:textId="77777777" w:rsidR="0080747D" w:rsidRDefault="0080747D" w:rsidP="0080747D">
      <w:pPr>
        <w:pStyle w:val="ListParagraph"/>
        <w:numPr>
          <w:ilvl w:val="1"/>
          <w:numId w:val="34"/>
        </w:numPr>
        <w:spacing w:after="160" w:line="256" w:lineRule="auto"/>
      </w:pPr>
      <w:r>
        <w:t>Click Publish</w:t>
      </w:r>
    </w:p>
    <w:p w14:paraId="7B58535B" w14:textId="77777777" w:rsidR="0080747D" w:rsidRDefault="0080747D" w:rsidP="0080747D">
      <w:pPr>
        <w:pStyle w:val="ListParagraph"/>
        <w:numPr>
          <w:ilvl w:val="0"/>
          <w:numId w:val="34"/>
        </w:numPr>
        <w:spacing w:after="160" w:line="256" w:lineRule="auto"/>
      </w:pPr>
      <w:r>
        <w:t>Open a different browser or a private tab and confirm your changes were published successfully.</w:t>
      </w:r>
    </w:p>
    <w:p w14:paraId="0682BDAD" w14:textId="77777777" w:rsidR="0080747D" w:rsidRDefault="0080747D" w:rsidP="0080747D">
      <w:pPr>
        <w:pStyle w:val="ListParagraph"/>
        <w:numPr>
          <w:ilvl w:val="1"/>
          <w:numId w:val="34"/>
        </w:numPr>
        <w:spacing w:after="160" w:line="256" w:lineRule="auto"/>
      </w:pPr>
      <w:r>
        <w:lastRenderedPageBreak/>
        <w:t>The experience editor will likely try to load on all pages after you have loaded it once until you log out or click close on the toolbar.</w:t>
      </w:r>
    </w:p>
    <w:p w14:paraId="60B353D0" w14:textId="77777777" w:rsidR="0080747D" w:rsidRDefault="0080747D" w:rsidP="0080747D"/>
    <w:p w14:paraId="5AA334B8" w14:textId="77777777" w:rsidR="0080747D" w:rsidRDefault="0080747D" w:rsidP="0080747D">
      <w:pPr>
        <w:pStyle w:val="Heading3"/>
      </w:pPr>
      <w:bookmarkStart w:id="163" w:name="_Toc484783974"/>
      <w:r>
        <w:t>Adding modules to a page using the Experience Editor (Sitecore)</w:t>
      </w:r>
      <w:bookmarkEnd w:id="163"/>
    </w:p>
    <w:p w14:paraId="422A4EBC" w14:textId="77777777" w:rsidR="0080747D" w:rsidRDefault="0080747D" w:rsidP="0080747D">
      <w:pPr>
        <w:pStyle w:val="ListParagraph"/>
        <w:numPr>
          <w:ilvl w:val="0"/>
          <w:numId w:val="35"/>
        </w:numPr>
        <w:spacing w:after="160" w:line="256" w:lineRule="auto"/>
        <w:rPr>
          <w:rFonts w:eastAsiaTheme="minorEastAsia"/>
        </w:rPr>
      </w:pPr>
      <w:r>
        <w:t>Update the placeholder settings</w:t>
      </w:r>
    </w:p>
    <w:p w14:paraId="6C1B5E9B" w14:textId="77777777" w:rsidR="0080747D" w:rsidRDefault="0080747D" w:rsidP="0080747D">
      <w:pPr>
        <w:pStyle w:val="ListParagraph"/>
        <w:numPr>
          <w:ilvl w:val="1"/>
          <w:numId w:val="35"/>
        </w:numPr>
        <w:spacing w:after="160" w:line="256" w:lineRule="auto"/>
      </w:pPr>
      <w:r>
        <w:t>Open the content editor</w:t>
      </w:r>
    </w:p>
    <w:p w14:paraId="7109581E" w14:textId="77777777" w:rsidR="0080747D" w:rsidRDefault="0080747D" w:rsidP="0080747D">
      <w:pPr>
        <w:pStyle w:val="ListParagraph"/>
        <w:numPr>
          <w:ilvl w:val="1"/>
          <w:numId w:val="35"/>
        </w:numPr>
        <w:spacing w:after="160" w:line="256" w:lineRule="auto"/>
      </w:pPr>
      <w:r>
        <w:t>Click /sitecore/Layout/Placeholder Settings/content</w:t>
      </w:r>
    </w:p>
    <w:p w14:paraId="0E8661D3" w14:textId="77777777" w:rsidR="0080747D" w:rsidRDefault="0080747D" w:rsidP="0080747D">
      <w:pPr>
        <w:pStyle w:val="ListParagraph"/>
        <w:numPr>
          <w:ilvl w:val="1"/>
          <w:numId w:val="35"/>
        </w:numPr>
        <w:spacing w:after="160" w:line="256" w:lineRule="auto"/>
      </w:pPr>
      <w:r>
        <w:t>Allowed Controls -&gt; Edit</w:t>
      </w:r>
    </w:p>
    <w:p w14:paraId="546396EB" w14:textId="77777777" w:rsidR="0080747D" w:rsidRDefault="0080747D" w:rsidP="0080747D">
      <w:pPr>
        <w:pStyle w:val="ListParagraph"/>
        <w:numPr>
          <w:ilvl w:val="1"/>
          <w:numId w:val="35"/>
        </w:numPr>
        <w:spacing w:after="160" w:line="256" w:lineRule="auto"/>
      </w:pPr>
      <w:r>
        <w:t>Browse to Layout/Renderings/Content Blurb</w:t>
      </w:r>
    </w:p>
    <w:p w14:paraId="0BA1A937" w14:textId="77777777" w:rsidR="0080747D" w:rsidRDefault="0080747D" w:rsidP="0080747D">
      <w:pPr>
        <w:pStyle w:val="ListParagraph"/>
        <w:numPr>
          <w:ilvl w:val="1"/>
          <w:numId w:val="35"/>
        </w:numPr>
        <w:spacing w:after="160" w:line="256" w:lineRule="auto"/>
      </w:pPr>
      <w:r>
        <w:t>Click the right arrow between the columns to add it to the selected list</w:t>
      </w:r>
    </w:p>
    <w:p w14:paraId="53E54F69" w14:textId="77777777" w:rsidR="0080747D" w:rsidRDefault="0080747D" w:rsidP="0080747D">
      <w:pPr>
        <w:pStyle w:val="ListParagraph"/>
        <w:numPr>
          <w:ilvl w:val="2"/>
          <w:numId w:val="35"/>
        </w:numPr>
        <w:spacing w:after="160" w:line="256" w:lineRule="auto"/>
      </w:pPr>
      <w:r>
        <w:t>This allows you to add the content blurb module to a page from within the ExEditor</w:t>
      </w:r>
    </w:p>
    <w:p w14:paraId="1F246456" w14:textId="77777777" w:rsidR="0080747D" w:rsidRDefault="0080747D" w:rsidP="0080747D">
      <w:pPr>
        <w:pStyle w:val="ListParagraph"/>
        <w:numPr>
          <w:ilvl w:val="1"/>
          <w:numId w:val="35"/>
        </w:numPr>
        <w:spacing w:after="160" w:line="256" w:lineRule="auto"/>
      </w:pPr>
      <w:r>
        <w:t>Click Ok to close the dialog</w:t>
      </w:r>
    </w:p>
    <w:p w14:paraId="5229EE04" w14:textId="77777777" w:rsidR="0080747D" w:rsidRDefault="0080747D" w:rsidP="0080747D">
      <w:pPr>
        <w:pStyle w:val="ListParagraph"/>
        <w:numPr>
          <w:ilvl w:val="1"/>
          <w:numId w:val="35"/>
        </w:numPr>
        <w:spacing w:after="160" w:line="256" w:lineRule="auto"/>
      </w:pPr>
      <w:r>
        <w:t>Save</w:t>
      </w:r>
    </w:p>
    <w:p w14:paraId="2D9CE0D4" w14:textId="77777777" w:rsidR="0080747D" w:rsidRDefault="0080747D" w:rsidP="0080747D">
      <w:pPr>
        <w:pStyle w:val="ListParagraph"/>
        <w:numPr>
          <w:ilvl w:val="1"/>
          <w:numId w:val="35"/>
        </w:numPr>
        <w:spacing w:after="160" w:line="256" w:lineRule="auto"/>
      </w:pPr>
      <w:r>
        <w:t>Click Publish in the Sitecore navigation bar -&gt; Globe Icon -&gt; Okay</w:t>
      </w:r>
    </w:p>
    <w:p w14:paraId="7669E287" w14:textId="77777777" w:rsidR="0080747D" w:rsidRDefault="0080747D" w:rsidP="0080747D">
      <w:pPr>
        <w:pStyle w:val="ListParagraph"/>
        <w:numPr>
          <w:ilvl w:val="2"/>
          <w:numId w:val="35"/>
        </w:numPr>
        <w:spacing w:after="160" w:line="256" w:lineRule="auto"/>
      </w:pPr>
      <w:r>
        <w:t>This will publish the current item</w:t>
      </w:r>
    </w:p>
    <w:p w14:paraId="57245A1D" w14:textId="77777777" w:rsidR="0080747D" w:rsidRDefault="0080747D" w:rsidP="0080747D">
      <w:pPr>
        <w:pStyle w:val="ListParagraph"/>
        <w:numPr>
          <w:ilvl w:val="0"/>
          <w:numId w:val="35"/>
        </w:numPr>
        <w:spacing w:after="160" w:line="256" w:lineRule="auto"/>
      </w:pPr>
      <w:r>
        <w:t>Add module to page</w:t>
      </w:r>
    </w:p>
    <w:p w14:paraId="28A1FB27" w14:textId="77777777" w:rsidR="0080747D" w:rsidRDefault="0080747D" w:rsidP="0080747D">
      <w:pPr>
        <w:pStyle w:val="ListParagraph"/>
        <w:numPr>
          <w:ilvl w:val="1"/>
          <w:numId w:val="35"/>
        </w:numPr>
        <w:spacing w:after="160" w:line="256" w:lineRule="auto"/>
      </w:pPr>
      <w:r>
        <w:t>Return to /page1 in ExEditor mode</w:t>
      </w:r>
    </w:p>
    <w:p w14:paraId="692CE13B" w14:textId="77777777" w:rsidR="0080747D" w:rsidRDefault="0080747D" w:rsidP="0080747D">
      <w:pPr>
        <w:pStyle w:val="ListParagraph"/>
        <w:numPr>
          <w:ilvl w:val="1"/>
          <w:numId w:val="35"/>
        </w:numPr>
        <w:spacing w:after="160" w:line="256" w:lineRule="auto"/>
      </w:pPr>
      <w:r>
        <w:t>Click Home -&gt; New Component in the Sitecore navigation bar</w:t>
      </w:r>
    </w:p>
    <w:p w14:paraId="79C97B02" w14:textId="77777777" w:rsidR="0080747D" w:rsidRDefault="0080747D" w:rsidP="0080747D">
      <w:pPr>
        <w:pStyle w:val="ListParagraph"/>
        <w:numPr>
          <w:ilvl w:val="2"/>
          <w:numId w:val="35"/>
        </w:numPr>
        <w:spacing w:after="160" w:line="256" w:lineRule="auto"/>
      </w:pPr>
      <w:r>
        <w:t>The page will display "Add here" buttons where new content can be added</w:t>
      </w:r>
    </w:p>
    <w:p w14:paraId="4180EF1E" w14:textId="77777777" w:rsidR="0080747D" w:rsidRDefault="0080747D" w:rsidP="0080747D">
      <w:pPr>
        <w:pStyle w:val="ListParagraph"/>
        <w:numPr>
          <w:ilvl w:val="1"/>
          <w:numId w:val="35"/>
        </w:numPr>
        <w:spacing w:after="160" w:line="256" w:lineRule="auto"/>
      </w:pPr>
      <w:r>
        <w:t>Click Add here button where you want to add the new module</w:t>
      </w:r>
    </w:p>
    <w:p w14:paraId="0A622140" w14:textId="77777777" w:rsidR="0080747D" w:rsidRDefault="0080747D" w:rsidP="0080747D">
      <w:pPr>
        <w:pStyle w:val="ListParagraph"/>
        <w:numPr>
          <w:ilvl w:val="1"/>
          <w:numId w:val="35"/>
        </w:numPr>
        <w:spacing w:after="160" w:line="256" w:lineRule="auto"/>
      </w:pPr>
      <w:r>
        <w:t>In the dialog, choose the type of content to add</w:t>
      </w:r>
    </w:p>
    <w:p w14:paraId="71A2556F" w14:textId="77777777" w:rsidR="0080747D" w:rsidRDefault="0080747D" w:rsidP="0080747D">
      <w:pPr>
        <w:pStyle w:val="ListParagraph"/>
        <w:numPr>
          <w:ilvl w:val="2"/>
          <w:numId w:val="35"/>
        </w:numPr>
        <w:spacing w:after="160" w:line="256" w:lineRule="auto"/>
      </w:pPr>
      <w:r>
        <w:t>Only modules allowed in the placeholder will appear</w:t>
      </w:r>
    </w:p>
    <w:p w14:paraId="7BB48492" w14:textId="77777777" w:rsidR="0080747D" w:rsidRDefault="0080747D" w:rsidP="0080747D">
      <w:pPr>
        <w:pStyle w:val="ListParagraph"/>
        <w:numPr>
          <w:ilvl w:val="2"/>
          <w:numId w:val="35"/>
        </w:numPr>
        <w:spacing w:after="160" w:line="256" w:lineRule="auto"/>
      </w:pPr>
      <w:r>
        <w:t>Click the box to open the properties dialog</w:t>
      </w:r>
    </w:p>
    <w:p w14:paraId="574EE1FA" w14:textId="77777777" w:rsidR="0080747D" w:rsidRDefault="0080747D" w:rsidP="0080747D">
      <w:pPr>
        <w:pStyle w:val="ListParagraph"/>
        <w:numPr>
          <w:ilvl w:val="3"/>
          <w:numId w:val="35"/>
        </w:numPr>
        <w:spacing w:after="160" w:line="256" w:lineRule="auto"/>
      </w:pPr>
      <w:r>
        <w:t>If you miss this step, you can get to properties from module region -&gt; More -&gt; Component Properties</w:t>
      </w:r>
    </w:p>
    <w:p w14:paraId="0840274A" w14:textId="77777777" w:rsidR="0080747D" w:rsidRDefault="0080747D" w:rsidP="0080747D">
      <w:pPr>
        <w:pStyle w:val="ListParagraph"/>
        <w:numPr>
          <w:ilvl w:val="1"/>
          <w:numId w:val="35"/>
        </w:numPr>
        <w:spacing w:after="160" w:line="256" w:lineRule="auto"/>
      </w:pPr>
      <w:r>
        <w:t>Click Datasource -&gt; Browse</w:t>
      </w:r>
    </w:p>
    <w:p w14:paraId="202FF1D7" w14:textId="77777777" w:rsidR="0080747D" w:rsidRDefault="0080747D" w:rsidP="0080747D">
      <w:pPr>
        <w:pStyle w:val="ListParagraph"/>
        <w:numPr>
          <w:ilvl w:val="1"/>
          <w:numId w:val="35"/>
        </w:numPr>
        <w:spacing w:after="160" w:line="256" w:lineRule="auto"/>
      </w:pPr>
      <w:r>
        <w:t>Click Create New Content</w:t>
      </w:r>
    </w:p>
    <w:p w14:paraId="6A5D822B" w14:textId="77777777" w:rsidR="0080747D" w:rsidRDefault="0080747D" w:rsidP="0080747D">
      <w:pPr>
        <w:pStyle w:val="ListParagraph"/>
        <w:numPr>
          <w:ilvl w:val="2"/>
          <w:numId w:val="35"/>
        </w:numPr>
        <w:spacing w:after="160" w:line="256" w:lineRule="auto"/>
      </w:pPr>
      <w:r>
        <w:t>Name = CB2</w:t>
      </w:r>
    </w:p>
    <w:p w14:paraId="2057AD40" w14:textId="77777777" w:rsidR="0080747D" w:rsidRDefault="0080747D" w:rsidP="0080747D">
      <w:pPr>
        <w:pStyle w:val="ListParagraph"/>
        <w:numPr>
          <w:ilvl w:val="2"/>
          <w:numId w:val="35"/>
        </w:numPr>
        <w:spacing w:after="160" w:line="256" w:lineRule="auto"/>
      </w:pPr>
      <w:r>
        <w:t>Parent = /sitecore/Content/Home/Page1</w:t>
      </w:r>
    </w:p>
    <w:p w14:paraId="5E9E2CDE" w14:textId="77777777" w:rsidR="0080747D" w:rsidRDefault="0080747D" w:rsidP="0080747D">
      <w:pPr>
        <w:pStyle w:val="ListParagraph"/>
        <w:numPr>
          <w:ilvl w:val="1"/>
          <w:numId w:val="35"/>
        </w:numPr>
        <w:spacing w:after="160" w:line="256" w:lineRule="auto"/>
      </w:pPr>
      <w:r>
        <w:t>Click Ok</w:t>
      </w:r>
    </w:p>
    <w:p w14:paraId="752C1876" w14:textId="77777777" w:rsidR="0080747D" w:rsidRDefault="0080747D" w:rsidP="0080747D">
      <w:pPr>
        <w:pStyle w:val="ListParagraph"/>
        <w:numPr>
          <w:ilvl w:val="1"/>
          <w:numId w:val="35"/>
        </w:numPr>
        <w:spacing w:after="160" w:line="256" w:lineRule="auto"/>
      </w:pPr>
      <w:r>
        <w:t>Edit content fields</w:t>
      </w:r>
    </w:p>
    <w:p w14:paraId="37B36293" w14:textId="77777777" w:rsidR="0080747D" w:rsidRDefault="0080747D" w:rsidP="0080747D">
      <w:pPr>
        <w:pStyle w:val="ListParagraph"/>
        <w:numPr>
          <w:ilvl w:val="1"/>
          <w:numId w:val="35"/>
        </w:numPr>
        <w:spacing w:after="160" w:line="256" w:lineRule="auto"/>
      </w:pPr>
      <w:r>
        <w:t>Click Save</w:t>
      </w:r>
    </w:p>
    <w:p w14:paraId="77D9770B" w14:textId="77777777" w:rsidR="0080747D" w:rsidRDefault="0080747D" w:rsidP="0080747D">
      <w:pPr>
        <w:pStyle w:val="ListParagraph"/>
        <w:numPr>
          <w:ilvl w:val="1"/>
          <w:numId w:val="35"/>
        </w:numPr>
        <w:spacing w:after="160" w:line="256" w:lineRule="auto"/>
      </w:pPr>
      <w:r>
        <w:t>Click Home -&gt; Publish</w:t>
      </w:r>
    </w:p>
    <w:p w14:paraId="6CB8D26F" w14:textId="77777777" w:rsidR="0080747D" w:rsidRDefault="0080747D" w:rsidP="0080747D">
      <w:pPr>
        <w:pStyle w:val="ListParagraph"/>
        <w:numPr>
          <w:ilvl w:val="2"/>
          <w:numId w:val="35"/>
        </w:numPr>
        <w:spacing w:after="160" w:line="256" w:lineRule="auto"/>
      </w:pPr>
      <w:r>
        <w:t>Smart Publish</w:t>
      </w:r>
    </w:p>
    <w:p w14:paraId="096DECD4" w14:textId="77777777" w:rsidR="0080747D" w:rsidRDefault="0080747D" w:rsidP="0080747D">
      <w:pPr>
        <w:pStyle w:val="ListParagraph"/>
        <w:numPr>
          <w:ilvl w:val="2"/>
          <w:numId w:val="35"/>
        </w:numPr>
        <w:spacing w:after="160" w:line="256" w:lineRule="auto"/>
      </w:pPr>
      <w:r>
        <w:t>Check box to publish related items</w:t>
      </w:r>
    </w:p>
    <w:p w14:paraId="59234845" w14:textId="77777777" w:rsidR="0080747D" w:rsidRDefault="0080747D" w:rsidP="0080747D">
      <w:pPr>
        <w:pStyle w:val="ListParagraph"/>
        <w:numPr>
          <w:ilvl w:val="2"/>
          <w:numId w:val="35"/>
        </w:numPr>
        <w:spacing w:after="160" w:line="256" w:lineRule="auto"/>
      </w:pPr>
      <w:r>
        <w:t>Click Publish</w:t>
      </w:r>
    </w:p>
    <w:p w14:paraId="28D8FCF1" w14:textId="77777777" w:rsidR="0080747D" w:rsidRDefault="0080747D" w:rsidP="0080747D">
      <w:pPr>
        <w:pStyle w:val="Heading3"/>
      </w:pPr>
      <w:bookmarkStart w:id="164" w:name="_Toc484783975"/>
      <w:r>
        <w:t>Food for thought</w:t>
      </w:r>
      <w:bookmarkEnd w:id="164"/>
    </w:p>
    <w:p w14:paraId="276C6798" w14:textId="77777777" w:rsidR="0080747D" w:rsidRDefault="0080747D" w:rsidP="0080747D">
      <w:pPr>
        <w:pStyle w:val="ListParagraph"/>
        <w:numPr>
          <w:ilvl w:val="0"/>
          <w:numId w:val="36"/>
        </w:numPr>
      </w:pPr>
      <w:r>
        <w:t>Modules should be "aware" that they are in the Experience Editor - that is, they should gracefully handle error conditions (ie. missing data or datasources) without throwing errors. Modules could also provide instructions or additional information about their purpose right in the EE.</w:t>
      </w:r>
    </w:p>
    <w:p w14:paraId="04CEF4FC" w14:textId="77777777" w:rsidR="0080747D" w:rsidRPr="001A7DCC" w:rsidRDefault="0080747D" w:rsidP="0080747D">
      <w:pPr>
        <w:pStyle w:val="ListParagraph"/>
        <w:numPr>
          <w:ilvl w:val="0"/>
          <w:numId w:val="36"/>
        </w:numPr>
      </w:pPr>
      <w:r>
        <w:lastRenderedPageBreak/>
        <w:t>Enabling the experience editor for non-simple types (other than text) is more complex and requires "edit frames".</w:t>
      </w:r>
    </w:p>
    <w:p w14:paraId="2FA47BCE" w14:textId="77777777" w:rsidR="0080747D" w:rsidRDefault="0080747D" w:rsidP="00114035">
      <w:pPr>
        <w:pStyle w:val="Heading1"/>
      </w:pPr>
      <w:bookmarkStart w:id="165" w:name="_Toc484783976"/>
      <w:r>
        <w:t>Troubleshooting</w:t>
      </w:r>
      <w:bookmarkEnd w:id="165"/>
    </w:p>
    <w:p w14:paraId="12B3D060" w14:textId="77777777" w:rsidR="0080747D" w:rsidRDefault="0080747D" w:rsidP="0080747D">
      <w:pPr>
        <w:pStyle w:val="Heading3"/>
      </w:pPr>
      <w:bookmarkStart w:id="166" w:name="_Toc484783977"/>
      <w:r>
        <w:t>Problem: Cannot build solution.  Invalid reference error.</w:t>
      </w:r>
      <w:bookmarkEnd w:id="166"/>
    </w:p>
    <w:p w14:paraId="174DC081" w14:textId="77777777" w:rsidR="0080747D" w:rsidRDefault="0080747D" w:rsidP="0080747D">
      <w:pPr>
        <w:rPr>
          <w:rFonts w:eastAsiaTheme="minorEastAsia"/>
        </w:rPr>
      </w:pPr>
      <w:r>
        <w:t>Details:  Ensure the following references exist</w:t>
      </w:r>
    </w:p>
    <w:p w14:paraId="1CDECF3C" w14:textId="77777777" w:rsidR="0080747D" w:rsidRDefault="0080747D" w:rsidP="0080747D">
      <w:pPr>
        <w:pStyle w:val="ListParagraph"/>
        <w:numPr>
          <w:ilvl w:val="0"/>
          <w:numId w:val="37"/>
        </w:numPr>
        <w:spacing w:after="160" w:line="256" w:lineRule="auto"/>
        <w:rPr>
          <w:rFonts w:eastAsiaTheme="minorEastAsia"/>
        </w:rPr>
      </w:pPr>
      <w:r>
        <w:t>Castle.Core</w:t>
      </w:r>
    </w:p>
    <w:p w14:paraId="2AC0F762" w14:textId="77777777" w:rsidR="0080747D" w:rsidRDefault="0080747D" w:rsidP="0080747D">
      <w:pPr>
        <w:pStyle w:val="ListParagraph"/>
        <w:numPr>
          <w:ilvl w:val="0"/>
          <w:numId w:val="37"/>
        </w:numPr>
        <w:spacing w:after="160" w:line="256" w:lineRule="auto"/>
        <w:rPr>
          <w:rFonts w:eastAsiaTheme="minorEastAsia"/>
        </w:rPr>
      </w:pPr>
      <w:r>
        <w:t>Glass.Mapper</w:t>
      </w:r>
    </w:p>
    <w:p w14:paraId="47DF2220" w14:textId="77777777" w:rsidR="0080747D" w:rsidRDefault="0080747D" w:rsidP="0080747D">
      <w:pPr>
        <w:pStyle w:val="ListParagraph"/>
        <w:numPr>
          <w:ilvl w:val="0"/>
          <w:numId w:val="37"/>
        </w:numPr>
        <w:spacing w:after="160" w:line="256" w:lineRule="auto"/>
        <w:rPr>
          <w:rFonts w:eastAsiaTheme="minorEastAsia"/>
        </w:rPr>
      </w:pPr>
      <w:r>
        <w:t>Glass.Mapper.Sc</w:t>
      </w:r>
    </w:p>
    <w:p w14:paraId="562CEFF4" w14:textId="77777777" w:rsidR="0080747D" w:rsidRDefault="0080747D" w:rsidP="0080747D">
      <w:pPr>
        <w:pStyle w:val="ListParagraph"/>
        <w:numPr>
          <w:ilvl w:val="0"/>
          <w:numId w:val="37"/>
        </w:numPr>
        <w:spacing w:after="160" w:line="256" w:lineRule="auto"/>
        <w:rPr>
          <w:rFonts w:eastAsiaTheme="minorEastAsia"/>
        </w:rPr>
      </w:pPr>
      <w:r>
        <w:t>Glass.Mapper.Sc.Mvc</w:t>
      </w:r>
    </w:p>
    <w:p w14:paraId="14FE44AD" w14:textId="77777777" w:rsidR="0080747D" w:rsidRDefault="0080747D" w:rsidP="0080747D">
      <w:pPr>
        <w:pStyle w:val="ListParagraph"/>
        <w:numPr>
          <w:ilvl w:val="0"/>
          <w:numId w:val="37"/>
        </w:numPr>
        <w:spacing w:after="160" w:line="256" w:lineRule="auto"/>
        <w:rPr>
          <w:rFonts w:eastAsiaTheme="minorEastAsia"/>
        </w:rPr>
      </w:pPr>
      <w:r>
        <w:t>Sitecore.Client</w:t>
      </w:r>
    </w:p>
    <w:p w14:paraId="799D5CF0" w14:textId="77777777" w:rsidR="0080747D" w:rsidRDefault="0080747D" w:rsidP="0080747D">
      <w:pPr>
        <w:pStyle w:val="ListParagraph"/>
        <w:numPr>
          <w:ilvl w:val="0"/>
          <w:numId w:val="37"/>
        </w:numPr>
        <w:spacing w:after="160" w:line="256" w:lineRule="auto"/>
        <w:rPr>
          <w:rFonts w:eastAsiaTheme="minorEastAsia"/>
        </w:rPr>
      </w:pPr>
      <w:r>
        <w:t>Sitecore.ContentSearch</w:t>
      </w:r>
    </w:p>
    <w:p w14:paraId="250356F4" w14:textId="77777777" w:rsidR="0080747D" w:rsidRDefault="0080747D" w:rsidP="0080747D">
      <w:pPr>
        <w:pStyle w:val="ListParagraph"/>
        <w:numPr>
          <w:ilvl w:val="0"/>
          <w:numId w:val="37"/>
        </w:numPr>
        <w:spacing w:after="160" w:line="256" w:lineRule="auto"/>
        <w:rPr>
          <w:rFonts w:eastAsiaTheme="minorEastAsia"/>
        </w:rPr>
      </w:pPr>
      <w:r>
        <w:t>Sitecore.ContentSearch.Linq</w:t>
      </w:r>
    </w:p>
    <w:p w14:paraId="0C2B9A8C" w14:textId="77777777" w:rsidR="0080747D" w:rsidRDefault="0080747D" w:rsidP="0080747D">
      <w:pPr>
        <w:pStyle w:val="ListParagraph"/>
        <w:numPr>
          <w:ilvl w:val="0"/>
          <w:numId w:val="37"/>
        </w:numPr>
        <w:spacing w:after="160" w:line="256" w:lineRule="auto"/>
        <w:rPr>
          <w:rFonts w:eastAsiaTheme="minorEastAsia"/>
        </w:rPr>
      </w:pPr>
      <w:r>
        <w:t>Sitecore.Kernel</w:t>
      </w:r>
    </w:p>
    <w:p w14:paraId="7FD4A068" w14:textId="77777777" w:rsidR="0080747D" w:rsidRDefault="0080747D" w:rsidP="0080747D">
      <w:pPr>
        <w:pStyle w:val="ListParagraph"/>
        <w:numPr>
          <w:ilvl w:val="0"/>
          <w:numId w:val="37"/>
        </w:numPr>
        <w:spacing w:after="160" w:line="256" w:lineRule="auto"/>
        <w:rPr>
          <w:rFonts w:eastAsiaTheme="minorEastAsia"/>
        </w:rPr>
      </w:pPr>
      <w:r>
        <w:t>Sitecore.Mvc</w:t>
      </w:r>
    </w:p>
    <w:p w14:paraId="1B1AB4CA" w14:textId="77777777" w:rsidR="0080747D" w:rsidRDefault="0080747D" w:rsidP="0080747D">
      <w:pPr>
        <w:pStyle w:val="ListParagraph"/>
        <w:numPr>
          <w:ilvl w:val="0"/>
          <w:numId w:val="37"/>
        </w:numPr>
        <w:spacing w:after="160" w:line="256" w:lineRule="auto"/>
        <w:rPr>
          <w:rFonts w:eastAsiaTheme="minorEastAsia"/>
        </w:rPr>
      </w:pPr>
      <w:r>
        <w:t>System.Web.Mvc</w:t>
      </w:r>
    </w:p>
    <w:p w14:paraId="6A96585C" w14:textId="77777777" w:rsidR="0080747D" w:rsidRDefault="0080747D" w:rsidP="0080747D">
      <w:r>
        <w:t>Solution: Uninstall NuGet packages and reinstall.</w:t>
      </w:r>
    </w:p>
    <w:p w14:paraId="24C8BD5B" w14:textId="77777777" w:rsidR="0080747D" w:rsidRDefault="0080747D" w:rsidP="0080747D">
      <w:r>
        <w:t>Solution: Add references to NuGet packages.</w:t>
      </w:r>
    </w:p>
    <w:p w14:paraId="4415102B" w14:textId="77777777" w:rsidR="0080747D" w:rsidRDefault="0080747D" w:rsidP="0080747D">
      <w:pPr>
        <w:pStyle w:val="Heading3"/>
      </w:pPr>
      <w:bookmarkStart w:id="167" w:name="_Toc484783978"/>
      <w:r>
        <w:t>Problem: Error loading assembly when viewing site.</w:t>
      </w:r>
      <w:bookmarkEnd w:id="167"/>
    </w:p>
    <w:p w14:paraId="771A1FBA" w14:textId="77777777" w:rsidR="0080747D" w:rsidRDefault="0080747D" w:rsidP="0080747D">
      <w:r>
        <w:t xml:space="preserve">Solution: </w:t>
      </w:r>
      <w:r>
        <w:rPr>
          <w:rFonts w:ascii="Calibri" w:eastAsia="Calibri" w:hAnsi="Calibri" w:cs="Calibri"/>
        </w:rPr>
        <w:t>Ensure that the assembly version defined in the web.config matches the deployed dll file in /bin</w:t>
      </w:r>
    </w:p>
    <w:p w14:paraId="4040282B" w14:textId="77777777" w:rsidR="0080747D" w:rsidRDefault="0080747D" w:rsidP="0080747D">
      <w:pPr>
        <w:pStyle w:val="Heading3"/>
      </w:pPr>
      <w:bookmarkStart w:id="168" w:name="_Toc484783979"/>
      <w:r>
        <w:t>Problem:  xDB or analytics error</w:t>
      </w:r>
      <w:bookmarkEnd w:id="168"/>
    </w:p>
    <w:p w14:paraId="7851CE5D" w14:textId="77777777" w:rsidR="0080747D" w:rsidRDefault="0080747D" w:rsidP="0080747D">
      <w:r>
        <w:t>Solution: Install MongoDB</w:t>
      </w:r>
      <w:r>
        <w:rPr>
          <w:rFonts w:ascii="Calibri" w:eastAsia="Calibri" w:hAnsi="Calibri" w:cs="Calibri"/>
        </w:rPr>
        <w:t xml:space="preserve"> </w:t>
      </w:r>
    </w:p>
    <w:p w14:paraId="7566B055" w14:textId="77777777" w:rsidR="0080747D" w:rsidRDefault="0080747D" w:rsidP="0080747D">
      <w:pPr>
        <w:pStyle w:val="ListParagraph"/>
        <w:numPr>
          <w:ilvl w:val="0"/>
          <w:numId w:val="27"/>
        </w:numPr>
        <w:spacing w:after="160" w:line="256" w:lineRule="auto"/>
      </w:pPr>
      <w:r>
        <w:rPr>
          <w:rFonts w:ascii="Calibri" w:eastAsia="Calibri" w:hAnsi="Calibri" w:cs="Calibri"/>
        </w:rPr>
        <w:t xml:space="preserve">Download MongoDB </w:t>
      </w:r>
    </w:p>
    <w:p w14:paraId="7F87921A" w14:textId="77777777" w:rsidR="0080747D" w:rsidRDefault="00C22724" w:rsidP="0080747D">
      <w:pPr>
        <w:pStyle w:val="ListParagraph"/>
        <w:numPr>
          <w:ilvl w:val="1"/>
          <w:numId w:val="27"/>
        </w:numPr>
        <w:spacing w:after="160" w:line="256" w:lineRule="auto"/>
      </w:pPr>
      <w:hyperlink r:id="rId26" w:anchor="community" w:history="1">
        <w:r w:rsidR="0080747D">
          <w:rPr>
            <w:rStyle w:val="Hyperlink"/>
            <w:rFonts w:ascii="Calibri" w:eastAsia="Calibri" w:hAnsi="Calibri" w:cs="Calibri"/>
            <w:color w:val="0563C1"/>
          </w:rPr>
          <w:t>https://www.mongodb.com/download-center?jmp=nav#community</w:t>
        </w:r>
      </w:hyperlink>
      <w:r w:rsidR="0080747D">
        <w:rPr>
          <w:rFonts w:ascii="Calibri" w:eastAsia="Calibri" w:hAnsi="Calibri" w:cs="Calibri"/>
        </w:rPr>
        <w:t xml:space="preserve"> </w:t>
      </w:r>
    </w:p>
    <w:p w14:paraId="0EFCFEF0" w14:textId="77777777" w:rsidR="0080747D" w:rsidRDefault="0080747D" w:rsidP="0080747D">
      <w:pPr>
        <w:pStyle w:val="ListParagraph"/>
        <w:numPr>
          <w:ilvl w:val="0"/>
          <w:numId w:val="27"/>
        </w:numPr>
        <w:spacing w:after="160" w:line="256" w:lineRule="auto"/>
      </w:pPr>
      <w:r>
        <w:rPr>
          <w:rFonts w:ascii="Calibri" w:eastAsia="Calibri" w:hAnsi="Calibri" w:cs="Calibri"/>
        </w:rPr>
        <w:t xml:space="preserve">Run MongoDB Installer </w:t>
      </w:r>
    </w:p>
    <w:p w14:paraId="1ACCEAAC" w14:textId="77777777" w:rsidR="0080747D" w:rsidRDefault="0080747D" w:rsidP="0080747D">
      <w:pPr>
        <w:pStyle w:val="ListParagraph"/>
        <w:numPr>
          <w:ilvl w:val="1"/>
          <w:numId w:val="27"/>
        </w:numPr>
        <w:spacing w:after="160" w:line="256" w:lineRule="auto"/>
      </w:pPr>
      <w:r>
        <w:rPr>
          <w:rFonts w:ascii="Calibri" w:eastAsia="Calibri" w:hAnsi="Calibri" w:cs="Calibri"/>
        </w:rPr>
        <w:t xml:space="preserve">Accept Terms </w:t>
      </w:r>
    </w:p>
    <w:p w14:paraId="425385C7" w14:textId="77777777" w:rsidR="0080747D" w:rsidRDefault="0080747D" w:rsidP="0080747D">
      <w:pPr>
        <w:pStyle w:val="ListParagraph"/>
        <w:numPr>
          <w:ilvl w:val="1"/>
          <w:numId w:val="27"/>
        </w:numPr>
        <w:spacing w:after="160" w:line="256" w:lineRule="auto"/>
      </w:pPr>
      <w:r>
        <w:rPr>
          <w:rFonts w:ascii="Calibri" w:eastAsia="Calibri" w:hAnsi="Calibri" w:cs="Calibri"/>
        </w:rPr>
        <w:t xml:space="preserve">Complete Install </w:t>
      </w:r>
    </w:p>
    <w:p w14:paraId="193FED1A" w14:textId="77777777" w:rsidR="0080747D" w:rsidRDefault="0080747D" w:rsidP="0080747D">
      <w:pPr>
        <w:pStyle w:val="ListParagraph"/>
        <w:numPr>
          <w:ilvl w:val="0"/>
          <w:numId w:val="27"/>
        </w:numPr>
        <w:spacing w:after="160" w:line="256" w:lineRule="auto"/>
      </w:pPr>
      <w:r>
        <w:rPr>
          <w:rFonts w:ascii="Calibri" w:eastAsia="Calibri" w:hAnsi="Calibri" w:cs="Calibri"/>
        </w:rPr>
        <w:t xml:space="preserve">Create a Windows service for MongoDB </w:t>
      </w:r>
    </w:p>
    <w:p w14:paraId="4477AEB3" w14:textId="77777777" w:rsidR="0080747D" w:rsidRDefault="0080747D" w:rsidP="0080747D">
      <w:pPr>
        <w:pStyle w:val="ListParagraph"/>
        <w:numPr>
          <w:ilvl w:val="1"/>
          <w:numId w:val="27"/>
        </w:numPr>
        <w:spacing w:after="160" w:line="256" w:lineRule="auto"/>
      </w:pPr>
      <w:r>
        <w:rPr>
          <w:rFonts w:ascii="Calibri" w:eastAsia="Calibri" w:hAnsi="Calibri" w:cs="Calibri"/>
        </w:rPr>
        <w:t xml:space="preserve">Follow the directions on </w:t>
      </w:r>
      <w:hyperlink r:id="rId27" w:history="1">
        <w:r>
          <w:rPr>
            <w:rStyle w:val="Hyperlink"/>
            <w:rFonts w:ascii="Calibri" w:eastAsia="Calibri" w:hAnsi="Calibri" w:cs="Calibri"/>
            <w:color w:val="0563C1"/>
          </w:rPr>
          <w:t>https://docs.mongodb.com/manual/tutorial/install-mongodb-on-windows/</w:t>
        </w:r>
      </w:hyperlink>
    </w:p>
    <w:p w14:paraId="3E75E1F8" w14:textId="77777777" w:rsidR="0080747D" w:rsidRDefault="0080747D" w:rsidP="0080747D">
      <w:pPr>
        <w:pStyle w:val="ListParagraph"/>
        <w:numPr>
          <w:ilvl w:val="0"/>
          <w:numId w:val="27"/>
        </w:numPr>
        <w:spacing w:after="160" w:line="256" w:lineRule="auto"/>
      </w:pPr>
      <w:r>
        <w:rPr>
          <w:rFonts w:ascii="Calibri" w:eastAsia="Calibri" w:hAnsi="Calibri" w:cs="Calibri"/>
        </w:rPr>
        <w:t>Note</w:t>
      </w:r>
    </w:p>
    <w:p w14:paraId="4B6AB1DF" w14:textId="77777777" w:rsidR="0080747D" w:rsidRDefault="0080747D" w:rsidP="0080747D">
      <w:pPr>
        <w:pStyle w:val="ListParagraph"/>
        <w:numPr>
          <w:ilvl w:val="1"/>
          <w:numId w:val="27"/>
        </w:numPr>
        <w:spacing w:after="160" w:line="256" w:lineRule="auto"/>
      </w:pPr>
      <w:r>
        <w:rPr>
          <w:rFonts w:ascii="Calibri" w:eastAsia="Calibri" w:hAnsi="Calibri" w:cs="Calibri"/>
        </w:rPr>
        <w:t xml:space="preserve">The pieces of Sitecore that use MongoDB are enabled by default, but can be disabled. </w:t>
      </w:r>
    </w:p>
    <w:p w14:paraId="57369C7D" w14:textId="77777777" w:rsidR="0080747D" w:rsidRDefault="0080747D" w:rsidP="0080747D">
      <w:pPr>
        <w:pStyle w:val="ListParagraph"/>
        <w:numPr>
          <w:ilvl w:val="1"/>
          <w:numId w:val="27"/>
        </w:numPr>
        <w:spacing w:after="160" w:line="256" w:lineRule="auto"/>
      </w:pPr>
      <w:r>
        <w:rPr>
          <w:rFonts w:ascii="Calibri" w:eastAsia="Calibri" w:hAnsi="Calibri" w:cs="Calibri"/>
        </w:rPr>
        <w:t xml:space="preserve">MongoDB may not be required in production.  </w:t>
      </w:r>
    </w:p>
    <w:p w14:paraId="651E5780" w14:textId="0C74AB6F" w:rsidR="0080747D" w:rsidRDefault="0080747D" w:rsidP="0080747D">
      <w:pPr>
        <w:pStyle w:val="Heading3"/>
        <w:rPr>
          <w:rFonts w:eastAsia="Calibri"/>
        </w:rPr>
      </w:pPr>
      <w:bookmarkStart w:id="169" w:name="_Toc484783980"/>
      <w:r>
        <w:rPr>
          <w:rFonts w:eastAsia="Calibri"/>
        </w:rPr>
        <w:lastRenderedPageBreak/>
        <w:t xml:space="preserve">Problem: </w:t>
      </w:r>
      <w:r w:rsidR="003E6DEE">
        <w:rPr>
          <w:rFonts w:eastAsia="Calibri"/>
        </w:rPr>
        <w:t>Permission Errors</w:t>
      </w:r>
      <w:bookmarkEnd w:id="169"/>
    </w:p>
    <w:p w14:paraId="580FBF83" w14:textId="77777777" w:rsidR="0080747D" w:rsidRDefault="0080747D" w:rsidP="0080747D">
      <w:pPr>
        <w:pStyle w:val="ListParagraph"/>
        <w:numPr>
          <w:ilvl w:val="0"/>
          <w:numId w:val="38"/>
        </w:numPr>
        <w:spacing w:after="160" w:line="256" w:lineRule="auto"/>
        <w:rPr>
          <w:rFonts w:eastAsiaTheme="minorEastAsia"/>
        </w:rPr>
      </w:pPr>
      <w:r>
        <w:rPr>
          <w:rFonts w:ascii="Calibri" w:eastAsia="Calibri" w:hAnsi="Calibri" w:cs="Calibri"/>
        </w:rPr>
        <w:t>Icons missing from Sitecore dashboard</w:t>
      </w:r>
    </w:p>
    <w:p w14:paraId="6F32E1A6" w14:textId="77777777" w:rsidR="0080747D" w:rsidRDefault="0080747D" w:rsidP="0080747D">
      <w:pPr>
        <w:pStyle w:val="ListParagraph"/>
        <w:numPr>
          <w:ilvl w:val="0"/>
          <w:numId w:val="38"/>
        </w:numPr>
        <w:spacing w:after="160" w:line="256" w:lineRule="auto"/>
        <w:rPr>
          <w:rFonts w:eastAsiaTheme="minorEastAsia"/>
        </w:rPr>
      </w:pPr>
      <w:r>
        <w:rPr>
          <w:rFonts w:ascii="Calibri" w:eastAsia="Calibri" w:hAnsi="Calibri" w:cs="Calibri"/>
        </w:rPr>
        <w:t>Cannot create a layout</w:t>
      </w:r>
    </w:p>
    <w:p w14:paraId="0E078E13" w14:textId="77777777" w:rsidR="0080747D" w:rsidRDefault="0080747D" w:rsidP="0080747D">
      <w:pPr>
        <w:pStyle w:val="ListParagraph"/>
        <w:numPr>
          <w:ilvl w:val="0"/>
          <w:numId w:val="38"/>
        </w:numPr>
        <w:spacing w:after="160" w:line="256" w:lineRule="auto"/>
        <w:rPr>
          <w:rFonts w:eastAsiaTheme="minorEastAsia"/>
        </w:rPr>
      </w:pPr>
      <w:r>
        <w:rPr>
          <w:rFonts w:ascii="Calibri" w:eastAsia="Calibri" w:hAnsi="Calibri" w:cs="Calibri"/>
        </w:rPr>
        <w:t>Server Error in '/' Application (usually in dialogs)</w:t>
      </w:r>
    </w:p>
    <w:p w14:paraId="4A6FDC57" w14:textId="7E251CED" w:rsidR="0080747D" w:rsidRPr="00114035" w:rsidRDefault="0080747D" w:rsidP="00114035">
      <w:pPr>
        <w:pStyle w:val="ListParagraph"/>
        <w:numPr>
          <w:ilvl w:val="0"/>
          <w:numId w:val="38"/>
        </w:numPr>
        <w:spacing w:after="160" w:line="256" w:lineRule="auto"/>
        <w:rPr>
          <w:rFonts w:ascii="Calibri" w:eastAsia="Calibri" w:hAnsi="Calibri" w:cs="Calibri"/>
        </w:rPr>
      </w:pPr>
      <w:r w:rsidRPr="00114035">
        <w:rPr>
          <w:rFonts w:ascii="Calibri" w:eastAsia="Calibri" w:hAnsi="Calibri" w:cs="Calibri"/>
        </w:rPr>
        <w:t>Cannot upload files to the media library</w:t>
      </w:r>
    </w:p>
    <w:p w14:paraId="4064BF43" w14:textId="77777777" w:rsidR="0080747D" w:rsidRDefault="0080747D" w:rsidP="0080747D">
      <w:pPr>
        <w:rPr>
          <w:rFonts w:ascii="Calibri" w:eastAsia="Calibri" w:hAnsi="Calibri" w:cs="Calibri"/>
        </w:rPr>
      </w:pPr>
      <w:r>
        <w:rPr>
          <w:rFonts w:ascii="Calibri" w:eastAsia="Calibri" w:hAnsi="Calibri" w:cs="Calibri"/>
        </w:rPr>
        <w:t>Solution: Create missing directories and set writable permissions</w:t>
      </w:r>
    </w:p>
    <w:p w14:paraId="740A3604" w14:textId="77777777" w:rsidR="0080747D" w:rsidRDefault="0080747D" w:rsidP="0080747D">
      <w:pPr>
        <w:pStyle w:val="ListParagraph"/>
        <w:numPr>
          <w:ilvl w:val="0"/>
          <w:numId w:val="39"/>
        </w:numPr>
        <w:spacing w:after="160" w:line="256" w:lineRule="auto"/>
        <w:rPr>
          <w:rFonts w:eastAsiaTheme="minorEastAsia"/>
        </w:rPr>
      </w:pPr>
      <w:r>
        <w:rPr>
          <w:rFonts w:ascii="Calibri" w:eastAsia="Calibri" w:hAnsi="Calibri" w:cs="Calibri"/>
        </w:rPr>
        <w:t xml:space="preserve">Create directories in ~/wwroot (if any do not exist after installing Sitecore)  </w:t>
      </w:r>
    </w:p>
    <w:p w14:paraId="46C73F00" w14:textId="77777777" w:rsidR="0080747D" w:rsidRDefault="0080747D" w:rsidP="0080747D">
      <w:pPr>
        <w:pStyle w:val="ListParagraph"/>
        <w:numPr>
          <w:ilvl w:val="1"/>
          <w:numId w:val="39"/>
        </w:numPr>
        <w:spacing w:after="160" w:line="256" w:lineRule="auto"/>
        <w:rPr>
          <w:rFonts w:eastAsiaTheme="minorEastAsia"/>
        </w:rPr>
      </w:pPr>
      <w:r>
        <w:rPr>
          <w:rFonts w:ascii="Calibri" w:eastAsia="Calibri" w:hAnsi="Calibri" w:cs="Calibri"/>
        </w:rPr>
        <w:t xml:space="preserve">~/Website/temp  </w:t>
      </w:r>
    </w:p>
    <w:p w14:paraId="64C8AD1A" w14:textId="77777777" w:rsidR="0080747D" w:rsidRDefault="0080747D" w:rsidP="0080747D">
      <w:pPr>
        <w:pStyle w:val="ListParagraph"/>
        <w:numPr>
          <w:ilvl w:val="1"/>
          <w:numId w:val="39"/>
        </w:numPr>
        <w:spacing w:after="160" w:line="256" w:lineRule="auto"/>
        <w:rPr>
          <w:rFonts w:eastAsiaTheme="minorEastAsia"/>
        </w:rPr>
      </w:pPr>
      <w:r>
        <w:rPr>
          <w:rFonts w:ascii="Calibri" w:eastAsia="Calibri" w:hAnsi="Calibri" w:cs="Calibri"/>
        </w:rPr>
        <w:t xml:space="preserve">~/Website/sitecore/shell/applications/debug  </w:t>
      </w:r>
    </w:p>
    <w:p w14:paraId="01A5B0F1" w14:textId="77777777" w:rsidR="0080747D" w:rsidRDefault="0080747D" w:rsidP="0080747D">
      <w:pPr>
        <w:pStyle w:val="ListParagraph"/>
        <w:numPr>
          <w:ilvl w:val="1"/>
          <w:numId w:val="39"/>
        </w:numPr>
        <w:spacing w:after="160" w:line="256" w:lineRule="auto"/>
        <w:rPr>
          <w:rFonts w:eastAsiaTheme="minorEastAsia"/>
        </w:rPr>
      </w:pPr>
      <w:r>
        <w:rPr>
          <w:rFonts w:ascii="Calibri" w:eastAsia="Calibri" w:hAnsi="Calibri" w:cs="Calibri"/>
        </w:rPr>
        <w:t xml:space="preserve">~/Website/sitecore/shell/controls/debug  </w:t>
      </w:r>
    </w:p>
    <w:p w14:paraId="4C81AFA5" w14:textId="77777777" w:rsidR="0080747D" w:rsidRDefault="0080747D" w:rsidP="0080747D">
      <w:pPr>
        <w:pStyle w:val="ListParagraph"/>
        <w:numPr>
          <w:ilvl w:val="1"/>
          <w:numId w:val="39"/>
        </w:numPr>
        <w:spacing w:after="160" w:line="256" w:lineRule="auto"/>
        <w:rPr>
          <w:rFonts w:eastAsiaTheme="minorEastAsia"/>
        </w:rPr>
      </w:pPr>
      <w:r>
        <w:rPr>
          <w:rFonts w:ascii="Calibri" w:eastAsia="Calibri" w:hAnsi="Calibri" w:cs="Calibri"/>
        </w:rPr>
        <w:t xml:space="preserve">~/Website/sitecore/shell/override/debug  </w:t>
      </w:r>
    </w:p>
    <w:p w14:paraId="263C1939" w14:textId="77777777" w:rsidR="0080747D" w:rsidRDefault="0080747D" w:rsidP="0080747D">
      <w:pPr>
        <w:pStyle w:val="ListParagraph"/>
        <w:numPr>
          <w:ilvl w:val="1"/>
          <w:numId w:val="39"/>
        </w:numPr>
        <w:spacing w:after="160" w:line="256" w:lineRule="auto"/>
        <w:rPr>
          <w:rFonts w:eastAsiaTheme="minorEastAsia"/>
        </w:rPr>
      </w:pPr>
      <w:r>
        <w:rPr>
          <w:rFonts w:ascii="Calibri" w:eastAsia="Calibri" w:hAnsi="Calibri" w:cs="Calibri"/>
        </w:rPr>
        <w:t xml:space="preserve">~/Website/sitecore modules/debug  </w:t>
      </w:r>
    </w:p>
    <w:p w14:paraId="6AA05B33" w14:textId="77777777" w:rsidR="0080747D" w:rsidRDefault="0080747D" w:rsidP="0080747D">
      <w:pPr>
        <w:pStyle w:val="ListParagraph"/>
        <w:numPr>
          <w:ilvl w:val="0"/>
          <w:numId w:val="39"/>
        </w:numPr>
        <w:spacing w:after="160" w:line="256" w:lineRule="auto"/>
        <w:rPr>
          <w:rFonts w:eastAsiaTheme="minorEastAsia"/>
        </w:rPr>
      </w:pPr>
      <w:r>
        <w:rPr>
          <w:rFonts w:ascii="Calibri" w:eastAsia="Calibri" w:hAnsi="Calibri" w:cs="Calibri"/>
        </w:rPr>
        <w:t xml:space="preserve">Make directories writable in ~/wwwroot (if any are not writable after installing Sitecore) </w:t>
      </w:r>
    </w:p>
    <w:p w14:paraId="24D795E9" w14:textId="77777777" w:rsidR="0080747D" w:rsidRDefault="0080747D" w:rsidP="0080747D">
      <w:pPr>
        <w:pStyle w:val="ListParagraph"/>
        <w:numPr>
          <w:ilvl w:val="1"/>
          <w:numId w:val="39"/>
        </w:numPr>
        <w:spacing w:after="160" w:line="256" w:lineRule="auto"/>
        <w:rPr>
          <w:rFonts w:eastAsiaTheme="minorEastAsia"/>
        </w:rPr>
      </w:pPr>
      <w:r>
        <w:rPr>
          <w:rFonts w:ascii="Calibri" w:eastAsia="Calibri" w:hAnsi="Calibri" w:cs="Calibri"/>
        </w:rPr>
        <w:t xml:space="preserve">~/Website/temp  </w:t>
      </w:r>
    </w:p>
    <w:p w14:paraId="7D9ED213" w14:textId="77777777" w:rsidR="0080747D" w:rsidRDefault="0080747D" w:rsidP="0080747D">
      <w:pPr>
        <w:pStyle w:val="ListParagraph"/>
        <w:numPr>
          <w:ilvl w:val="1"/>
          <w:numId w:val="39"/>
        </w:numPr>
        <w:spacing w:after="160" w:line="256" w:lineRule="auto"/>
        <w:rPr>
          <w:rFonts w:eastAsiaTheme="minorEastAsia"/>
        </w:rPr>
      </w:pPr>
      <w:r>
        <w:rPr>
          <w:rFonts w:ascii="Calibri" w:eastAsia="Calibri" w:hAnsi="Calibri" w:cs="Calibri"/>
        </w:rPr>
        <w:t xml:space="preserve">~/Website/sitecore/shell/applications/debug  </w:t>
      </w:r>
    </w:p>
    <w:p w14:paraId="50EE1937" w14:textId="77777777" w:rsidR="0080747D" w:rsidRDefault="0080747D" w:rsidP="0080747D">
      <w:pPr>
        <w:pStyle w:val="ListParagraph"/>
        <w:numPr>
          <w:ilvl w:val="1"/>
          <w:numId w:val="39"/>
        </w:numPr>
        <w:spacing w:after="160" w:line="256" w:lineRule="auto"/>
        <w:rPr>
          <w:rFonts w:eastAsiaTheme="minorEastAsia"/>
        </w:rPr>
      </w:pPr>
      <w:r>
        <w:rPr>
          <w:rFonts w:ascii="Calibri" w:eastAsia="Calibri" w:hAnsi="Calibri" w:cs="Calibri"/>
        </w:rPr>
        <w:t xml:space="preserve">~/Website/sitecore/shell/controls/debug  </w:t>
      </w:r>
    </w:p>
    <w:p w14:paraId="594A25A0" w14:textId="77777777" w:rsidR="0080747D" w:rsidRDefault="0080747D" w:rsidP="0080747D">
      <w:pPr>
        <w:pStyle w:val="ListParagraph"/>
        <w:numPr>
          <w:ilvl w:val="1"/>
          <w:numId w:val="39"/>
        </w:numPr>
        <w:spacing w:after="160" w:line="256" w:lineRule="auto"/>
        <w:rPr>
          <w:rFonts w:eastAsiaTheme="minorEastAsia"/>
        </w:rPr>
      </w:pPr>
      <w:r>
        <w:rPr>
          <w:rFonts w:ascii="Calibri" w:eastAsia="Calibri" w:hAnsi="Calibri" w:cs="Calibri"/>
        </w:rPr>
        <w:t xml:space="preserve">~/Website/sitecore/shell/override/debug  </w:t>
      </w:r>
    </w:p>
    <w:p w14:paraId="0C925261" w14:textId="77777777" w:rsidR="0080747D" w:rsidRDefault="0080747D" w:rsidP="0080747D">
      <w:pPr>
        <w:pStyle w:val="ListParagraph"/>
        <w:numPr>
          <w:ilvl w:val="1"/>
          <w:numId w:val="39"/>
        </w:numPr>
        <w:spacing w:after="160" w:line="256" w:lineRule="auto"/>
        <w:rPr>
          <w:rFonts w:eastAsiaTheme="minorEastAsia"/>
        </w:rPr>
      </w:pPr>
      <w:r>
        <w:rPr>
          <w:rFonts w:ascii="Calibri" w:eastAsia="Calibri" w:hAnsi="Calibri" w:cs="Calibri"/>
        </w:rPr>
        <w:t xml:space="preserve">~/Website/sitecore modules/debug  </w:t>
      </w:r>
    </w:p>
    <w:p w14:paraId="646F1240" w14:textId="77777777" w:rsidR="0080747D" w:rsidRDefault="0080747D" w:rsidP="0080747D">
      <w:pPr>
        <w:pStyle w:val="ListParagraph"/>
        <w:numPr>
          <w:ilvl w:val="1"/>
          <w:numId w:val="39"/>
        </w:numPr>
        <w:spacing w:after="160" w:line="256" w:lineRule="auto"/>
        <w:rPr>
          <w:rFonts w:eastAsiaTheme="minorEastAsia"/>
        </w:rPr>
      </w:pPr>
      <w:r>
        <w:rPr>
          <w:rFonts w:ascii="Calibri" w:eastAsia="Calibri" w:hAnsi="Calibri" w:cs="Calibri"/>
        </w:rPr>
        <w:t xml:space="preserve">~/Website/app_data  </w:t>
      </w:r>
    </w:p>
    <w:p w14:paraId="141C183D" w14:textId="77777777" w:rsidR="0080747D" w:rsidRDefault="0080747D" w:rsidP="0080747D">
      <w:pPr>
        <w:pStyle w:val="ListParagraph"/>
        <w:numPr>
          <w:ilvl w:val="1"/>
          <w:numId w:val="39"/>
        </w:numPr>
        <w:spacing w:after="160" w:line="256" w:lineRule="auto"/>
        <w:rPr>
          <w:rFonts w:eastAsiaTheme="minorEastAsia"/>
        </w:rPr>
      </w:pPr>
      <w:r>
        <w:rPr>
          <w:rFonts w:ascii="Calibri" w:eastAsia="Calibri" w:hAnsi="Calibri" w:cs="Calibri"/>
        </w:rPr>
        <w:t xml:space="preserve">~/Website/layouts  </w:t>
      </w:r>
    </w:p>
    <w:p w14:paraId="14DAA0B9" w14:textId="77777777" w:rsidR="0080747D" w:rsidRDefault="0080747D" w:rsidP="0080747D">
      <w:pPr>
        <w:pStyle w:val="ListParagraph"/>
        <w:numPr>
          <w:ilvl w:val="1"/>
          <w:numId w:val="39"/>
        </w:numPr>
        <w:spacing w:after="160" w:line="256" w:lineRule="auto"/>
        <w:rPr>
          <w:rFonts w:eastAsiaTheme="minorEastAsia"/>
        </w:rPr>
      </w:pPr>
      <w:r>
        <w:rPr>
          <w:rFonts w:ascii="Calibri" w:eastAsia="Calibri" w:hAnsi="Calibri" w:cs="Calibri"/>
        </w:rPr>
        <w:t xml:space="preserve">~/Website/upload  </w:t>
      </w:r>
    </w:p>
    <w:p w14:paraId="22549467" w14:textId="77777777" w:rsidR="0080747D" w:rsidRDefault="0080747D" w:rsidP="0080747D">
      <w:pPr>
        <w:pStyle w:val="ListParagraph"/>
        <w:numPr>
          <w:ilvl w:val="1"/>
          <w:numId w:val="39"/>
        </w:numPr>
        <w:spacing w:after="160" w:line="256" w:lineRule="auto"/>
        <w:rPr>
          <w:rFonts w:eastAsiaTheme="minorEastAsia"/>
        </w:rPr>
      </w:pPr>
      <w:r>
        <w:rPr>
          <w:rFonts w:ascii="Calibri" w:eastAsia="Calibri" w:hAnsi="Calibri" w:cs="Calibri"/>
        </w:rPr>
        <w:t xml:space="preserve">Give modify permission to any of these accounts that exist  </w:t>
      </w:r>
    </w:p>
    <w:p w14:paraId="21CDF9ED" w14:textId="77777777" w:rsidR="0080747D" w:rsidRDefault="0080747D" w:rsidP="0080747D">
      <w:pPr>
        <w:pStyle w:val="ListParagraph"/>
        <w:numPr>
          <w:ilvl w:val="2"/>
          <w:numId w:val="39"/>
        </w:numPr>
        <w:spacing w:after="160" w:line="256" w:lineRule="auto"/>
        <w:rPr>
          <w:rFonts w:eastAsiaTheme="minorEastAsia"/>
        </w:rPr>
      </w:pPr>
      <w:r>
        <w:rPr>
          <w:rFonts w:ascii="Calibri" w:eastAsia="Calibri" w:hAnsi="Calibri" w:cs="Calibri"/>
        </w:rPr>
        <w:t xml:space="preserve">IUSR  </w:t>
      </w:r>
    </w:p>
    <w:p w14:paraId="75F9D003" w14:textId="77777777" w:rsidR="0080747D" w:rsidRDefault="0080747D" w:rsidP="0080747D">
      <w:pPr>
        <w:pStyle w:val="ListParagraph"/>
        <w:numPr>
          <w:ilvl w:val="2"/>
          <w:numId w:val="39"/>
        </w:numPr>
        <w:spacing w:after="160" w:line="256" w:lineRule="auto"/>
        <w:rPr>
          <w:rFonts w:eastAsiaTheme="minorEastAsia"/>
        </w:rPr>
      </w:pPr>
      <w:r>
        <w:rPr>
          <w:rFonts w:ascii="Calibri" w:eastAsia="Calibri" w:hAnsi="Calibri" w:cs="Calibri"/>
        </w:rPr>
        <w:t xml:space="preserve">NETWORK SERVICE  </w:t>
      </w:r>
    </w:p>
    <w:p w14:paraId="0BADF7E8" w14:textId="77777777" w:rsidR="0080747D" w:rsidRDefault="0080747D" w:rsidP="0080747D">
      <w:pPr>
        <w:pStyle w:val="ListParagraph"/>
        <w:numPr>
          <w:ilvl w:val="2"/>
          <w:numId w:val="39"/>
        </w:numPr>
        <w:spacing w:after="160" w:line="256" w:lineRule="auto"/>
        <w:rPr>
          <w:rFonts w:eastAsiaTheme="minorEastAsia"/>
        </w:rPr>
      </w:pPr>
      <w:r>
        <w:rPr>
          <w:rFonts w:ascii="Calibri" w:eastAsia="Calibri" w:hAnsi="Calibri" w:cs="Calibri"/>
        </w:rPr>
        <w:t xml:space="preserve">IUSER_&lt;machinename&gt;  </w:t>
      </w:r>
    </w:p>
    <w:p w14:paraId="2C0C39A7" w14:textId="77777777" w:rsidR="0080747D" w:rsidRDefault="0080747D" w:rsidP="0080747D">
      <w:pPr>
        <w:pStyle w:val="ListParagraph"/>
        <w:numPr>
          <w:ilvl w:val="2"/>
          <w:numId w:val="39"/>
        </w:numPr>
        <w:spacing w:after="160" w:line="256" w:lineRule="auto"/>
        <w:rPr>
          <w:rFonts w:eastAsiaTheme="minorEastAsia"/>
        </w:rPr>
      </w:pPr>
      <w:r>
        <w:rPr>
          <w:rFonts w:ascii="Calibri" w:eastAsia="Calibri" w:hAnsi="Calibri" w:cs="Calibri"/>
        </w:rPr>
        <w:t>IIS_IUSRS</w:t>
      </w:r>
    </w:p>
    <w:p w14:paraId="6C0C8240" w14:textId="77777777" w:rsidR="0080747D" w:rsidRDefault="0080747D" w:rsidP="0080747D">
      <w:pPr>
        <w:pStyle w:val="Heading3"/>
        <w:rPr>
          <w:rFonts w:eastAsia="Calibri"/>
        </w:rPr>
      </w:pPr>
      <w:bookmarkStart w:id="170" w:name="_Toc484783981"/>
      <w:r>
        <w:rPr>
          <w:rFonts w:eastAsia="Calibri"/>
        </w:rPr>
        <w:t>Problem: Http error in Sitecore admin area</w:t>
      </w:r>
      <w:bookmarkEnd w:id="170"/>
    </w:p>
    <w:p w14:paraId="36EDAF23" w14:textId="77777777" w:rsidR="0080747D" w:rsidRDefault="0080747D" w:rsidP="0080747D">
      <w:pPr>
        <w:rPr>
          <w:rFonts w:ascii="Calibri" w:eastAsia="Calibri" w:hAnsi="Calibri" w:cs="Calibri"/>
        </w:rPr>
      </w:pPr>
      <w:r>
        <w:rPr>
          <w:rFonts w:ascii="Calibri" w:eastAsia="Calibri" w:hAnsi="Calibri" w:cs="Calibri"/>
        </w:rPr>
        <w:t xml:space="preserve">Details: </w:t>
      </w:r>
    </w:p>
    <w:p w14:paraId="57649C1E" w14:textId="77777777" w:rsidR="0080747D" w:rsidRDefault="0080747D" w:rsidP="0080747D">
      <w:pPr>
        <w:pStyle w:val="ListParagraph"/>
        <w:numPr>
          <w:ilvl w:val="0"/>
          <w:numId w:val="40"/>
        </w:numPr>
        <w:spacing w:after="160" w:line="256" w:lineRule="auto"/>
        <w:rPr>
          <w:rFonts w:eastAsiaTheme="minorEastAsia"/>
        </w:rPr>
      </w:pPr>
      <w:r>
        <w:rPr>
          <w:rFonts w:ascii="Calibri" w:eastAsia="Calibri" w:hAnsi="Calibri" w:cs="Calibri"/>
        </w:rPr>
        <w:t>You were logged into Sitecore</w:t>
      </w:r>
    </w:p>
    <w:p w14:paraId="49C612E6" w14:textId="77777777" w:rsidR="0080747D" w:rsidRDefault="0080747D" w:rsidP="0080747D">
      <w:pPr>
        <w:pStyle w:val="ListParagraph"/>
        <w:numPr>
          <w:ilvl w:val="0"/>
          <w:numId w:val="40"/>
        </w:numPr>
        <w:spacing w:after="160" w:line="256" w:lineRule="auto"/>
        <w:rPr>
          <w:rFonts w:eastAsiaTheme="minorEastAsia"/>
        </w:rPr>
      </w:pPr>
      <w:r>
        <w:rPr>
          <w:rFonts w:ascii="Calibri" w:eastAsia="Calibri" w:hAnsi="Calibri" w:cs="Calibri"/>
        </w:rPr>
        <w:t>Your session timed out</w:t>
      </w:r>
    </w:p>
    <w:p w14:paraId="4ECFDFE4" w14:textId="77777777" w:rsidR="0080747D" w:rsidRDefault="0080747D" w:rsidP="0080747D">
      <w:pPr>
        <w:pStyle w:val="ListParagraph"/>
        <w:numPr>
          <w:ilvl w:val="0"/>
          <w:numId w:val="40"/>
        </w:numPr>
        <w:spacing w:after="160" w:line="256" w:lineRule="auto"/>
        <w:rPr>
          <w:rFonts w:eastAsiaTheme="minorEastAsia"/>
        </w:rPr>
      </w:pPr>
      <w:r>
        <w:rPr>
          <w:rFonts w:ascii="Calibri" w:eastAsia="Calibri" w:hAnsi="Calibri" w:cs="Calibri"/>
        </w:rPr>
        <w:t>You log back in</w:t>
      </w:r>
    </w:p>
    <w:p w14:paraId="17CCFB9B" w14:textId="77777777" w:rsidR="0080747D" w:rsidRDefault="0080747D" w:rsidP="0080747D">
      <w:pPr>
        <w:pStyle w:val="ListParagraph"/>
        <w:numPr>
          <w:ilvl w:val="0"/>
          <w:numId w:val="40"/>
        </w:numPr>
        <w:spacing w:after="160" w:line="256" w:lineRule="auto"/>
        <w:rPr>
          <w:rFonts w:eastAsiaTheme="minorEastAsia"/>
        </w:rPr>
      </w:pPr>
      <w:r>
        <w:rPr>
          <w:rFonts w:ascii="Calibri" w:eastAsia="Calibri" w:hAnsi="Calibri" w:cs="Calibri"/>
        </w:rPr>
        <w:t>Sitecore tries to return you to where you were with an escaped string in the address bar</w:t>
      </w:r>
    </w:p>
    <w:p w14:paraId="2DDD319E" w14:textId="77777777" w:rsidR="0080747D" w:rsidRDefault="0080747D" w:rsidP="0080747D">
      <w:pPr>
        <w:rPr>
          <w:rFonts w:ascii="Calibri" w:eastAsia="Calibri" w:hAnsi="Calibri" w:cs="Calibri"/>
        </w:rPr>
      </w:pPr>
      <w:r>
        <w:rPr>
          <w:rFonts w:ascii="Calibri" w:eastAsia="Calibri" w:hAnsi="Calibri" w:cs="Calibri"/>
        </w:rPr>
        <w:t>Solution: Remove everything in the address bar after /sitecore</w:t>
      </w:r>
    </w:p>
    <w:p w14:paraId="19C538BE" w14:textId="77777777" w:rsidR="0080747D" w:rsidRDefault="0080747D" w:rsidP="0080747D">
      <w:pPr>
        <w:pStyle w:val="Heading3"/>
        <w:rPr>
          <w:rFonts w:eastAsia="Calibri"/>
        </w:rPr>
      </w:pPr>
      <w:bookmarkStart w:id="171" w:name="_Toc484783982"/>
      <w:r>
        <w:rPr>
          <w:rFonts w:eastAsia="Calibri"/>
        </w:rPr>
        <w:t>Problem: Error in Experience Editor "Failed item resolve … does not contain a property that represents the item ID"</w:t>
      </w:r>
      <w:bookmarkEnd w:id="171"/>
    </w:p>
    <w:p w14:paraId="776A7F4A" w14:textId="6852D9C3" w:rsidR="00F77CBB" w:rsidRDefault="0080747D" w:rsidP="00114035">
      <w:r>
        <w:t>Solution: Add the Guid ID {get, set} property to the model.</w:t>
      </w:r>
    </w:p>
    <w:p w14:paraId="776A83C6" w14:textId="156E4D76" w:rsidR="009259FE" w:rsidRDefault="00270C27" w:rsidP="00114035">
      <w:pPr>
        <w:pStyle w:val="Heading1"/>
        <w:rPr>
          <w:ins w:id="172" w:author="Eric Sanner" w:date="2017-06-09T15:03:00Z"/>
        </w:rPr>
      </w:pPr>
      <w:bookmarkStart w:id="173" w:name="_Toc484783983"/>
      <w:ins w:id="174" w:author="Eric Sanner" w:date="2017-06-09T15:03:00Z">
        <w:r>
          <w:t>Want To Learn More?</w:t>
        </w:r>
        <w:bookmarkEnd w:id="173"/>
      </w:ins>
    </w:p>
    <w:p w14:paraId="1D6F8629" w14:textId="77777777" w:rsidR="00270C27" w:rsidRPr="00270C27" w:rsidRDefault="00270C27" w:rsidP="00270C27">
      <w:pPr>
        <w:rPr>
          <w:rPrChange w:id="175" w:author="Eric Sanner" w:date="2017-06-09T15:03:00Z">
            <w:rPr/>
          </w:rPrChange>
        </w:rPr>
        <w:sectPr w:rsidR="00270C27" w:rsidRPr="00270C27" w:rsidSect="002C53DA">
          <w:headerReference w:type="default" r:id="rId28"/>
          <w:footerReference w:type="default" r:id="rId29"/>
          <w:pgSz w:w="12240" w:h="15840"/>
          <w:pgMar w:top="1440" w:right="1152" w:bottom="1440" w:left="1152" w:header="1584" w:footer="1008" w:gutter="0"/>
          <w:cols w:space="720"/>
          <w:docGrid w:linePitch="360"/>
        </w:sectPr>
        <w:pPrChange w:id="176" w:author="Eric Sanner" w:date="2017-06-09T15:03:00Z">
          <w:pPr>
            <w:pStyle w:val="Heading1"/>
          </w:pPr>
        </w:pPrChange>
      </w:pPr>
    </w:p>
    <w:p w14:paraId="776A83C7" w14:textId="77777777" w:rsidR="00F117FC" w:rsidRDefault="00A9503E" w:rsidP="002F7657">
      <w:r>
        <w:rPr>
          <w:noProof/>
        </w:rPr>
        <w:lastRenderedPageBreak/>
        <w:drawing>
          <wp:anchor distT="0" distB="0" distL="114300" distR="114300" simplePos="0" relativeHeight="251658241" behindDoc="0" locked="0" layoutInCell="1" allowOverlap="1" wp14:anchorId="776A83CC" wp14:editId="776A83CD">
            <wp:simplePos x="0" y="0"/>
            <wp:positionH relativeFrom="margin">
              <wp:align>left</wp:align>
            </wp:positionH>
            <wp:positionV relativeFrom="paragraph">
              <wp:posOffset>7239000</wp:posOffset>
            </wp:positionV>
            <wp:extent cx="1771936" cy="630366"/>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Perficient-Logo-Horz_Tag.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771936" cy="630366"/>
                    </a:xfrm>
                    <a:prstGeom prst="rect">
                      <a:avLst/>
                    </a:prstGeom>
                  </pic:spPr>
                </pic:pic>
              </a:graphicData>
            </a:graphic>
            <wp14:sizeRelH relativeFrom="margin">
              <wp14:pctWidth>0</wp14:pctWidth>
            </wp14:sizeRelH>
            <wp14:sizeRelV relativeFrom="margin">
              <wp14:pctHeight>0</wp14:pctHeight>
            </wp14:sizeRelV>
          </wp:anchor>
        </w:drawing>
      </w:r>
      <w:r w:rsidR="009E07B1">
        <w:rPr>
          <w:noProof/>
        </w:rPr>
        <mc:AlternateContent>
          <mc:Choice Requires="wps">
            <w:drawing>
              <wp:anchor distT="0" distB="0" distL="114300" distR="114300" simplePos="0" relativeHeight="251658240" behindDoc="0" locked="0" layoutInCell="1" allowOverlap="1" wp14:anchorId="776A83CE" wp14:editId="776A83CF">
                <wp:simplePos x="0" y="0"/>
                <wp:positionH relativeFrom="column">
                  <wp:posOffset>-121920</wp:posOffset>
                </wp:positionH>
                <wp:positionV relativeFrom="paragraph">
                  <wp:posOffset>6743700</wp:posOffset>
                </wp:positionV>
                <wp:extent cx="2876550" cy="1343025"/>
                <wp:effectExtent l="0" t="0" r="0" b="9525"/>
                <wp:wrapNone/>
                <wp:docPr id="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343025"/>
                        </a:xfrm>
                        <a:prstGeom prst="rect">
                          <a:avLst/>
                        </a:prstGeom>
                        <a:solidFill>
                          <a:srgbClr val="FFFFFF"/>
                        </a:solidFill>
                        <a:ln w="9525">
                          <a:noFill/>
                          <a:miter lim="800000"/>
                          <a:headEnd/>
                          <a:tailEnd/>
                        </a:ln>
                      </wps:spPr>
                      <wps:txbx>
                        <w:txbxContent>
                          <w:p w14:paraId="776A83F1" w14:textId="326987DB" w:rsidR="00C22724" w:rsidRPr="009E07B1" w:rsidRDefault="00C22724" w:rsidP="009E07B1">
                            <w:pPr>
                              <w:pStyle w:val="EndingPageText"/>
                              <w:spacing w:after="0"/>
                            </w:pPr>
                            <w:r>
                              <w:t>Copyright ©</w:t>
                            </w:r>
                            <w:r w:rsidRPr="009E07B1">
                              <w:t>20</w:t>
                            </w:r>
                            <w:r>
                              <w:t>17</w:t>
                            </w:r>
                          </w:p>
                          <w:p w14:paraId="776A83F2" w14:textId="77777777" w:rsidR="00C22724" w:rsidRPr="009E07B1" w:rsidRDefault="00C22724" w:rsidP="009E07B1">
                            <w:pPr>
                              <w:pStyle w:val="EndingPageText"/>
                              <w:spacing w:after="0"/>
                            </w:pPr>
                            <w:r w:rsidRPr="009E07B1">
                              <w:t>All Rights Reserved.</w:t>
                            </w:r>
                          </w:p>
                          <w:p w14:paraId="776A83F3" w14:textId="77777777" w:rsidR="00C22724" w:rsidRDefault="00C22724" w:rsidP="009E07B1">
                            <w:pPr>
                              <w:pStyle w:val="EndingPageText"/>
                              <w:spacing w:after="0"/>
                            </w:pPr>
                          </w:p>
                          <w:p w14:paraId="776A83F4" w14:textId="77777777" w:rsidR="00C22724" w:rsidRDefault="00C22724" w:rsidP="009E07B1">
                            <w:pPr>
                              <w:pStyle w:val="EndingPageText"/>
                              <w:spacing w:after="0"/>
                            </w:pPr>
                          </w:p>
                          <w:p w14:paraId="776A83F5" w14:textId="77777777" w:rsidR="00C22724" w:rsidRDefault="00C22724" w:rsidP="009E07B1">
                            <w:pPr>
                              <w:pStyle w:val="EndingPageText"/>
                              <w:spacing w:after="0"/>
                            </w:pPr>
                          </w:p>
                          <w:p w14:paraId="776A83F6" w14:textId="77777777" w:rsidR="00C22724" w:rsidRDefault="00C22724" w:rsidP="009E07B1">
                            <w:pPr>
                              <w:pStyle w:val="EndingPageText"/>
                              <w:spacing w:after="0"/>
                            </w:pPr>
                          </w:p>
                          <w:p w14:paraId="776A83F7" w14:textId="77777777" w:rsidR="00C22724" w:rsidRDefault="00C22724" w:rsidP="009E07B1">
                            <w:pPr>
                              <w:pStyle w:val="EndingPageText"/>
                              <w:spacing w:after="0"/>
                            </w:pPr>
                          </w:p>
                          <w:p w14:paraId="776A83F8" w14:textId="77777777" w:rsidR="00C22724" w:rsidRDefault="00C22724" w:rsidP="009E07B1">
                            <w:pPr>
                              <w:pStyle w:val="EndingPageText"/>
                              <w:spacing w:after="0"/>
                            </w:pPr>
                            <w:r>
                              <w:t xml:space="preserve">www.perficient.com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A83CE" id="_x0000_s1035" type="#_x0000_t202" style="position:absolute;margin-left:-9.6pt;margin-top:531pt;width:226.5pt;height:10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" stroked="f">
                <v:textbox>
                  <w:txbxContent>
                    <w:p w14:paraId="776A83F1" w14:textId="326987DB" w:rsidR="00C22724" w:rsidRPr="009E07B1" w:rsidRDefault="00C22724" w:rsidP="009E07B1">
                      <w:pPr>
                        <w:pStyle w:val="EndingPageText"/>
                        <w:spacing w:after="0"/>
                      </w:pPr>
                      <w:r>
                        <w:t>Copyright ©</w:t>
                      </w:r>
                      <w:r w:rsidRPr="009E07B1">
                        <w:t>20</w:t>
                      </w:r>
                      <w:r>
                        <w:t>17</w:t>
                      </w:r>
                    </w:p>
                    <w:p w14:paraId="776A83F2" w14:textId="77777777" w:rsidR="00C22724" w:rsidRPr="009E07B1" w:rsidRDefault="00C22724" w:rsidP="009E07B1">
                      <w:pPr>
                        <w:pStyle w:val="EndingPageText"/>
                        <w:spacing w:after="0"/>
                      </w:pPr>
                      <w:r w:rsidRPr="009E07B1">
                        <w:t>All Rights Reserved.</w:t>
                      </w:r>
                    </w:p>
                    <w:p w14:paraId="776A83F3" w14:textId="77777777" w:rsidR="00C22724" w:rsidRDefault="00C22724" w:rsidP="009E07B1">
                      <w:pPr>
                        <w:pStyle w:val="EndingPageText"/>
                        <w:spacing w:after="0"/>
                      </w:pPr>
                    </w:p>
                    <w:p w14:paraId="776A83F4" w14:textId="77777777" w:rsidR="00C22724" w:rsidRDefault="00C22724" w:rsidP="009E07B1">
                      <w:pPr>
                        <w:pStyle w:val="EndingPageText"/>
                        <w:spacing w:after="0"/>
                      </w:pPr>
                    </w:p>
                    <w:p w14:paraId="776A83F5" w14:textId="77777777" w:rsidR="00C22724" w:rsidRDefault="00C22724" w:rsidP="009E07B1">
                      <w:pPr>
                        <w:pStyle w:val="EndingPageText"/>
                        <w:spacing w:after="0"/>
                      </w:pPr>
                    </w:p>
                    <w:p w14:paraId="776A83F6" w14:textId="77777777" w:rsidR="00C22724" w:rsidRDefault="00C22724" w:rsidP="009E07B1">
                      <w:pPr>
                        <w:pStyle w:val="EndingPageText"/>
                        <w:spacing w:after="0"/>
                      </w:pPr>
                    </w:p>
                    <w:p w14:paraId="776A83F7" w14:textId="77777777" w:rsidR="00C22724" w:rsidRDefault="00C22724" w:rsidP="009E07B1">
                      <w:pPr>
                        <w:pStyle w:val="EndingPageText"/>
                        <w:spacing w:after="0"/>
                      </w:pPr>
                    </w:p>
                    <w:p w14:paraId="776A83F8" w14:textId="77777777" w:rsidR="00C22724" w:rsidRDefault="00C22724" w:rsidP="009E07B1">
                      <w:pPr>
                        <w:pStyle w:val="EndingPageText"/>
                        <w:spacing w:after="0"/>
                      </w:pPr>
                      <w:r>
                        <w:t xml:space="preserve">www.perficient.com </w:t>
                      </w:r>
                    </w:p>
                  </w:txbxContent>
                </v:textbox>
              </v:shape>
            </w:pict>
          </mc:Fallback>
        </mc:AlternateContent>
      </w:r>
    </w:p>
    <w:sectPr w:rsidR="00F117FC" w:rsidSect="002C53DA">
      <w:headerReference w:type="default" r:id="rId31"/>
      <w:footerReference w:type="default" r:id="rId32"/>
      <w:pgSz w:w="12240" w:h="15840"/>
      <w:pgMar w:top="1440" w:right="1152" w:bottom="1440" w:left="1152"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4" w:author="Eric Sanner" w:date="2017-06-09T10:41:00Z" w:initials="ES">
    <w:p w14:paraId="41BA06D9" w14:textId="3A5298C5" w:rsidR="003F5B53" w:rsidRDefault="003F5B53">
      <w:pPr>
        <w:pStyle w:val="CommentText"/>
      </w:pPr>
      <w:r>
        <w:rPr>
          <w:rStyle w:val="CommentReference"/>
        </w:rPr>
        <w:annotationRef/>
      </w:r>
      <w:hyperlink r:id="rId1" w:history="1">
        <w:r w:rsidR="00B80462" w:rsidRPr="00997406">
          <w:rPr>
            <w:rStyle w:val="Hyperlink"/>
          </w:rPr>
          <w:t>http://habitat.localhost/</w:t>
        </w:r>
      </w:hyperlink>
    </w:p>
    <w:p w14:paraId="3040AF82" w14:textId="36F50F74" w:rsidR="00B80462" w:rsidRDefault="00B80462">
      <w:pPr>
        <w:pStyle w:val="CommentText"/>
      </w:pPr>
      <w:r>
        <w:t>Log into SC in separate tab</w:t>
      </w:r>
    </w:p>
  </w:comment>
  <w:comment w:id="134" w:author="Eric Sanner" w:date="2017-06-09T10:42:00Z" w:initials="ES">
    <w:p w14:paraId="1E7EB419" w14:textId="2BF66023" w:rsidR="003F5B53" w:rsidRDefault="003F5B53">
      <w:pPr>
        <w:pStyle w:val="CommentText"/>
      </w:pPr>
      <w:r>
        <w:rPr>
          <w:rStyle w:val="CommentReference"/>
        </w:rPr>
        <w:annotationRef/>
      </w:r>
      <w:r>
        <w:t>VS – Default.cshtml</w:t>
      </w:r>
    </w:p>
  </w:comment>
  <w:comment w:id="135" w:author="Eric Sanner" w:date="2017-06-09T10:42:00Z" w:initials="ES">
    <w:p w14:paraId="25D2E560" w14:textId="6875706A" w:rsidR="003F5B53" w:rsidRDefault="003F5B53">
      <w:pPr>
        <w:pStyle w:val="CommentText"/>
      </w:pPr>
      <w:r>
        <w:rPr>
          <w:rStyle w:val="CommentReference"/>
        </w:rPr>
        <w:annotationRef/>
      </w:r>
      <w:r>
        <w:t>VS – HeaderTop.cshtml</w:t>
      </w:r>
    </w:p>
  </w:comment>
  <w:comment w:id="136" w:author="Eric Sanner" w:date="2017-06-09T10:43:00Z" w:initials="ES">
    <w:p w14:paraId="10723EE0" w14:textId="44EABE4A" w:rsidR="003F5B53" w:rsidRDefault="003F5B53">
      <w:pPr>
        <w:pStyle w:val="CommentText"/>
      </w:pPr>
      <w:r>
        <w:rPr>
          <w:rStyle w:val="CommentReference"/>
        </w:rPr>
        <w:annotationRef/>
      </w:r>
      <w:r>
        <w:t>SC – Placeholders/</w:t>
      </w:r>
      <w:r w:rsidR="00B131A5">
        <w:t>Project/Common/</w:t>
      </w:r>
      <w:r>
        <w:t>SiteHeader</w:t>
      </w:r>
    </w:p>
    <w:p w14:paraId="7C6686B8" w14:textId="0B06D1F1" w:rsidR="003F5B53" w:rsidRDefault="003F5B53">
      <w:pPr>
        <w:pStyle w:val="CommentText"/>
      </w:pPr>
      <w:r>
        <w:t>SC – Placeholders/</w:t>
      </w:r>
      <w:r w:rsidR="00B131A5">
        <w:t>Project/Common/</w:t>
      </w:r>
      <w:r>
        <w:t>Main Nav Center</w:t>
      </w:r>
    </w:p>
  </w:comment>
  <w:comment w:id="137" w:author="Eric Sanner" w:date="2017-06-09T10:45:00Z" w:initials="ES">
    <w:p w14:paraId="2F6DC54C" w14:textId="1DBFB6E6" w:rsidR="003F5B53" w:rsidRDefault="003F5B53">
      <w:pPr>
        <w:pStyle w:val="CommentText"/>
      </w:pPr>
      <w:r>
        <w:rPr>
          <w:rStyle w:val="CommentReference"/>
        </w:rPr>
        <w:annotationRef/>
      </w:r>
      <w:r>
        <w:t>SC – Renderings/</w:t>
      </w:r>
      <w:r w:rsidR="001D2701">
        <w:t>Feature/Navigation/</w:t>
      </w:r>
      <w:r>
        <w:t>Menu with links</w:t>
      </w:r>
    </w:p>
    <w:p w14:paraId="5A35F976" w14:textId="77777777" w:rsidR="003F5B53" w:rsidRDefault="003F5B53">
      <w:pPr>
        <w:pStyle w:val="CommentText"/>
      </w:pPr>
      <w:r>
        <w:t>VS – NavigationController.cs</w:t>
      </w:r>
    </w:p>
    <w:p w14:paraId="2F331D0B" w14:textId="48A61E91" w:rsidR="003F5B53" w:rsidRDefault="003F5B53">
      <w:pPr>
        <w:pStyle w:val="CommentText"/>
      </w:pPr>
      <w:r>
        <w:t>VS – LinkMenu.cshtml</w:t>
      </w:r>
    </w:p>
  </w:comment>
  <w:comment w:id="138" w:author="Eric Sanner" w:date="2017-06-09T10:46:00Z" w:initials="ES">
    <w:p w14:paraId="6F624D00" w14:textId="3CECD89D" w:rsidR="00CC1926" w:rsidRDefault="00DA3C1F">
      <w:pPr>
        <w:pStyle w:val="CommentText"/>
      </w:pPr>
      <w:r>
        <w:rPr>
          <w:rStyle w:val="CommentReference"/>
        </w:rPr>
        <w:annotationRef/>
      </w:r>
      <w:r w:rsidR="00CC1926">
        <w:t>SC – home – presentation details – menu links</w:t>
      </w:r>
    </w:p>
    <w:p w14:paraId="411D4273" w14:textId="2930F8D4" w:rsidR="00DA3C1F" w:rsidRDefault="00DA3C1F">
      <w:pPr>
        <w:pStyle w:val="CommentText"/>
      </w:pPr>
      <w:r>
        <w:t>SC – Content/Global/Links/Social Menu</w:t>
      </w:r>
    </w:p>
  </w:comment>
  <w:comment w:id="139" w:author="Eric Sanner" w:date="2017-06-09T10:48:00Z" w:initials="ES">
    <w:p w14:paraId="7C8660E6" w14:textId="66E6686B" w:rsidR="00B80462" w:rsidRDefault="00B80462">
      <w:pPr>
        <w:pStyle w:val="CommentText"/>
      </w:pPr>
      <w:r>
        <w:rPr>
          <w:rStyle w:val="CommentReference"/>
        </w:rPr>
        <w:annotationRef/>
      </w:r>
      <w:r>
        <w:t>Logout</w:t>
      </w:r>
    </w:p>
  </w:comment>
  <w:comment w:id="140" w:author="Eric Sanner" w:date="2017-06-09T10:57:00Z" w:initials="ES">
    <w:p w14:paraId="6654F699" w14:textId="6401E602" w:rsidR="00FF1547" w:rsidRDefault="00FF1547">
      <w:pPr>
        <w:pStyle w:val="CommentText"/>
      </w:pPr>
      <w:r>
        <w:rPr>
          <w:rStyle w:val="CommentReference"/>
        </w:rPr>
        <w:annotationRef/>
      </w:r>
      <w:r>
        <w:t>Click ExEditor from desktop/start</w:t>
      </w:r>
    </w:p>
    <w:p w14:paraId="0C32D2FD" w14:textId="3EB6D9A2" w:rsidR="003313CB" w:rsidRDefault="003313CB">
      <w:pPr>
        <w:pStyle w:val="CommentText"/>
      </w:pPr>
      <w:r>
        <w:t>Edit Introduction to Habitat</w:t>
      </w:r>
      <w:r w:rsidR="00FB5634">
        <w:t xml:space="preserve"> title</w:t>
      </w:r>
    </w:p>
  </w:comment>
  <w:comment w:id="141" w:author="Eric Sanner" w:date="2017-06-09T10:59:00Z" w:initials="ES">
    <w:p w14:paraId="37E1B89D" w14:textId="2863B5D2" w:rsidR="00FF1547" w:rsidRDefault="00FF1547">
      <w:pPr>
        <w:pStyle w:val="CommentText"/>
      </w:pPr>
      <w:r>
        <w:rPr>
          <w:rStyle w:val="CommentReference"/>
        </w:rPr>
        <w:annotationRef/>
      </w:r>
      <w:r>
        <w:t>Click ConEditor from desktop/start</w:t>
      </w:r>
    </w:p>
  </w:comment>
  <w:comment w:id="142" w:author="Eric Sanner" w:date="2017-06-09T11:00:00Z" w:initials="ES">
    <w:p w14:paraId="70FC22AA" w14:textId="5B9FB4F9" w:rsidR="003D588E" w:rsidRDefault="003D588E">
      <w:pPr>
        <w:pStyle w:val="CommentText"/>
      </w:pPr>
      <w:r>
        <w:t>Brow – Click about menu/intro</w:t>
      </w:r>
    </w:p>
    <w:p w14:paraId="65F1827F" w14:textId="0FA6118E" w:rsidR="00C24F64" w:rsidRDefault="00C24F64">
      <w:pPr>
        <w:pStyle w:val="CommentText"/>
      </w:pPr>
      <w:r>
        <w:rPr>
          <w:rStyle w:val="CommentReference"/>
        </w:rPr>
        <w:annotationRef/>
      </w:r>
      <w:r w:rsidR="003D588E">
        <w:t xml:space="preserve">SC - </w:t>
      </w:r>
      <w:r>
        <w:t>Show About-Habitat/Introduction</w:t>
      </w:r>
    </w:p>
  </w:comment>
  <w:comment w:id="143" w:author="Eric Sanner" w:date="2017-06-09T11:01:00Z" w:initials="ES">
    <w:p w14:paraId="00ECCFE8" w14:textId="69C041B8" w:rsidR="003D588E" w:rsidRDefault="003D588E">
      <w:pPr>
        <w:pStyle w:val="CommentText"/>
      </w:pPr>
      <w:r>
        <w:rPr>
          <w:rStyle w:val="CommentReference"/>
        </w:rPr>
        <w:annotationRef/>
      </w:r>
      <w:r>
        <w:t>SC – Project/Habitat/Default</w:t>
      </w:r>
    </w:p>
  </w:comment>
  <w:comment w:id="144" w:author="Eric Sanner" w:date="2017-06-09T11:02:00Z" w:initials="ES">
    <w:p w14:paraId="67D9563E" w14:textId="3A4845EE" w:rsidR="00B71F00" w:rsidRDefault="00B71F00">
      <w:pPr>
        <w:pStyle w:val="CommentText"/>
      </w:pPr>
      <w:r>
        <w:rPr>
          <w:rStyle w:val="CommentReference"/>
        </w:rPr>
        <w:annotationRef/>
      </w:r>
      <w:r>
        <w:t>SC – Project/Common</w:t>
      </w:r>
    </w:p>
  </w:comment>
  <w:comment w:id="145" w:author="Eric Sanner" w:date="2017-06-09T11:02:00Z" w:initials="ES">
    <w:p w14:paraId="47EE936B" w14:textId="308EFBB9" w:rsidR="00A27FFC" w:rsidRDefault="00A27FFC">
      <w:pPr>
        <w:pStyle w:val="CommentText"/>
      </w:pPr>
      <w:r>
        <w:rPr>
          <w:rStyle w:val="CommentReference"/>
        </w:rPr>
        <w:annotationRef/>
      </w:r>
      <w:r>
        <w:t>SC – Project/Common</w:t>
      </w:r>
    </w:p>
  </w:comment>
  <w:comment w:id="146" w:author="Eric Sanner" w:date="2017-06-09T11:04:00Z" w:initials="ES">
    <w:p w14:paraId="2B6C09DE" w14:textId="3E520263" w:rsidR="009E727F" w:rsidRDefault="009E727F">
      <w:pPr>
        <w:pStyle w:val="CommentText"/>
      </w:pPr>
      <w:r>
        <w:t>Show banner image from about/intro page</w:t>
      </w:r>
    </w:p>
    <w:p w14:paraId="3A1F7D33" w14:textId="437D0C6B" w:rsidR="009E727F" w:rsidRDefault="009E727F" w:rsidP="009E727F">
      <w:pPr>
        <w:pStyle w:val="CommentText"/>
      </w:pPr>
      <w:r>
        <w:rPr>
          <w:rStyle w:val="CommentReference"/>
        </w:rPr>
        <w:annotationRef/>
      </w:r>
      <w:r>
        <w:t>SC – Habitat/Images/Square/Habitat-067-Square</w:t>
      </w:r>
    </w:p>
  </w:comment>
  <w:comment w:id="147" w:author="Eric Sanner" w:date="2017-06-09T11:08:00Z" w:initials="ES">
    <w:p w14:paraId="2F524561" w14:textId="17416678" w:rsidR="009E727F" w:rsidRDefault="009E727F">
      <w:pPr>
        <w:pStyle w:val="CommentText"/>
      </w:pPr>
      <w:r>
        <w:rPr>
          <w:rStyle w:val="CommentReference"/>
        </w:rPr>
        <w:annotationRef/>
      </w:r>
      <w:r>
        <w:t>SC – Feature folder</w:t>
      </w:r>
    </w:p>
  </w:comment>
  <w:comment w:id="148" w:author="Eric Sanner" w:date="2017-06-09T11:09:00Z" w:initials="ES">
    <w:p w14:paraId="7D92148B" w14:textId="0E6632AF" w:rsidR="001F5033" w:rsidRDefault="001F5033">
      <w:pPr>
        <w:pStyle w:val="CommentText"/>
      </w:pPr>
      <w:r>
        <w:rPr>
          <w:rStyle w:val="CommentReference"/>
        </w:rPr>
        <w:annotationRef/>
      </w:r>
      <w:r>
        <w:t>SC – About/Introduction</w:t>
      </w:r>
    </w:p>
  </w:comment>
  <w:comment w:id="149" w:author="Eric Sanner" w:date="2017-06-09T11:11:00Z" w:initials="ES">
    <w:p w14:paraId="7ADB689A" w14:textId="16D15AA5" w:rsidR="005A6BFC" w:rsidRDefault="005A6BFC">
      <w:pPr>
        <w:pStyle w:val="CommentText"/>
      </w:pPr>
      <w:r>
        <w:rPr>
          <w:rStyle w:val="CommentReference"/>
        </w:rPr>
        <w:annotationRef/>
      </w:r>
      <w:r>
        <w:t>SC – About/Introduction</w:t>
      </w:r>
    </w:p>
  </w:comment>
  <w:comment w:id="150" w:author="Eric Sanner" w:date="2017-06-09T11:12:00Z" w:initials="ES">
    <w:p w14:paraId="79E4F319" w14:textId="77777777" w:rsidR="005A6BFC" w:rsidRDefault="005A6BFC" w:rsidP="005A6BFC">
      <w:pPr>
        <w:pStyle w:val="CommentText"/>
      </w:pPr>
      <w:r>
        <w:rPr>
          <w:rStyle w:val="CommentReference"/>
        </w:rPr>
        <w:annotationRef/>
      </w:r>
      <w:r>
        <w:t>SC – Global/Links/Social Menu/Facebook</w:t>
      </w:r>
    </w:p>
  </w:comment>
  <w:comment w:id="151" w:author="Eric Sanner" w:date="2017-06-09T11:14:00Z" w:initials="ES">
    <w:p w14:paraId="553DB098" w14:textId="2258B93A" w:rsidR="00DC7E1C" w:rsidRDefault="00DC7E1C">
      <w:pPr>
        <w:pStyle w:val="CommentText"/>
      </w:pPr>
      <w:r>
        <w:rPr>
          <w:rStyle w:val="CommentReference"/>
        </w:rPr>
        <w:annotationRef/>
      </w:r>
      <w:r>
        <w:t>SC – Show db menu from desktop</w:t>
      </w:r>
    </w:p>
  </w:comment>
  <w:comment w:id="152" w:author="Eric Sanner" w:date="2017-06-09T11:15:00Z" w:initials="ES">
    <w:p w14:paraId="35BF4A28" w14:textId="77777777" w:rsidR="002A0143" w:rsidRDefault="002A0143">
      <w:pPr>
        <w:pStyle w:val="CommentText"/>
      </w:pPr>
      <w:r>
        <w:rPr>
          <w:rStyle w:val="CommentReference"/>
        </w:rPr>
        <w:annotationRef/>
      </w:r>
      <w:r>
        <w:t>SC – switch to core db</w:t>
      </w:r>
    </w:p>
    <w:p w14:paraId="5C807E66" w14:textId="77777777" w:rsidR="002A0143" w:rsidRDefault="002A0143">
      <w:pPr>
        <w:pStyle w:val="CommentText"/>
      </w:pPr>
      <w:r>
        <w:t>SC – Show content editor again</w:t>
      </w:r>
    </w:p>
    <w:p w14:paraId="0DDB0945" w14:textId="033791A8" w:rsidR="002A0143" w:rsidRDefault="002A0143">
      <w:pPr>
        <w:pStyle w:val="CommentText"/>
      </w:pPr>
      <w:r>
        <w:t>SC – switch back to master</w:t>
      </w:r>
    </w:p>
  </w:comment>
  <w:comment w:id="153" w:author="Eric Sanner" w:date="2017-06-09T11:19:00Z" w:initials="ES">
    <w:p w14:paraId="7D779506" w14:textId="3EFBC357" w:rsidR="00B26B74" w:rsidRDefault="00B26B74">
      <w:pPr>
        <w:pStyle w:val="CommentText"/>
      </w:pPr>
      <w:r>
        <w:rPr>
          <w:rStyle w:val="CommentReference"/>
        </w:rPr>
        <w:annotationRef/>
      </w:r>
      <w:r>
        <w:t>SC – About/Introduction</w:t>
      </w:r>
    </w:p>
  </w:comment>
  <w:comment w:id="154" w:author="Eric Sanner" w:date="2017-06-09T11:19:00Z" w:initials="ES">
    <w:p w14:paraId="007B16E3" w14:textId="77777777" w:rsidR="002374EF" w:rsidRDefault="002374EF">
      <w:pPr>
        <w:pStyle w:val="CommentText"/>
      </w:pPr>
      <w:r>
        <w:rPr>
          <w:rStyle w:val="CommentReference"/>
        </w:rPr>
        <w:annotationRef/>
      </w:r>
      <w:r>
        <w:t>Nothing to demo</w:t>
      </w:r>
    </w:p>
    <w:p w14:paraId="4ADCFAD2" w14:textId="0D29C322" w:rsidR="002374EF" w:rsidRDefault="002374EF">
      <w:pPr>
        <w:pStyle w:val="CommentText"/>
      </w:pPr>
    </w:p>
  </w:comment>
  <w:comment w:id="155" w:author="Eric Sanner" w:date="2017-06-09T11:19:00Z" w:initials="ES">
    <w:p w14:paraId="162F9977" w14:textId="4B80A629" w:rsidR="002374EF" w:rsidRDefault="002374EF">
      <w:pPr>
        <w:pStyle w:val="CommentText"/>
      </w:pPr>
      <w:r>
        <w:rPr>
          <w:rStyle w:val="CommentReference"/>
        </w:rPr>
        <w:annotationRef/>
      </w:r>
      <w:r>
        <w:t>Nothing to demo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40AF82" w15:done="0"/>
  <w15:commentEx w15:paraId="1E7EB419" w15:done="0"/>
  <w15:commentEx w15:paraId="25D2E560" w15:done="0"/>
  <w15:commentEx w15:paraId="7C6686B8" w15:done="0"/>
  <w15:commentEx w15:paraId="2F331D0B" w15:done="0"/>
  <w15:commentEx w15:paraId="411D4273" w15:done="0"/>
  <w15:commentEx w15:paraId="7C8660E6" w15:done="0"/>
  <w15:commentEx w15:paraId="0C32D2FD" w15:done="0"/>
  <w15:commentEx w15:paraId="37E1B89D" w15:done="0"/>
  <w15:commentEx w15:paraId="65F1827F" w15:done="0"/>
  <w15:commentEx w15:paraId="00ECCFE8" w15:done="0"/>
  <w15:commentEx w15:paraId="67D9563E" w15:done="0"/>
  <w15:commentEx w15:paraId="47EE936B" w15:done="0"/>
  <w15:commentEx w15:paraId="3A1F7D33" w15:done="0"/>
  <w15:commentEx w15:paraId="2F524561" w15:done="0"/>
  <w15:commentEx w15:paraId="7D92148B" w15:done="0"/>
  <w15:commentEx w15:paraId="7ADB689A" w15:done="0"/>
  <w15:commentEx w15:paraId="79E4F319" w15:done="0"/>
  <w15:commentEx w15:paraId="553DB098" w15:done="0"/>
  <w15:commentEx w15:paraId="0DDB0945" w15:done="0"/>
  <w15:commentEx w15:paraId="7D779506" w15:done="0"/>
  <w15:commentEx w15:paraId="4ADCFAD2" w15:done="0"/>
  <w15:commentEx w15:paraId="162F997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A8E1DB" w14:textId="77777777" w:rsidR="00C22724" w:rsidRDefault="00C22724" w:rsidP="002F7657">
      <w:r>
        <w:separator/>
      </w:r>
    </w:p>
  </w:endnote>
  <w:endnote w:type="continuationSeparator" w:id="0">
    <w:p w14:paraId="3744A25B" w14:textId="77777777" w:rsidR="00C22724" w:rsidRDefault="00C22724" w:rsidP="002F7657">
      <w:r>
        <w:continuationSeparator/>
      </w:r>
    </w:p>
  </w:endnote>
  <w:endnote w:type="continuationNotice" w:id="1">
    <w:p w14:paraId="4FC7D1D5" w14:textId="77777777" w:rsidR="00C22724" w:rsidRDefault="00C227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A83D5" w14:textId="77777777" w:rsidR="00C22724" w:rsidRDefault="00C22724" w:rsidP="002F7657">
    <w:pPr>
      <w:pStyle w:val="Footer"/>
    </w:pPr>
    <w:r>
      <w:rPr>
        <w:noProof/>
      </w:rPr>
      <w:drawing>
        <wp:anchor distT="0" distB="0" distL="114300" distR="114300" simplePos="0" relativeHeight="251658249" behindDoc="0" locked="0" layoutInCell="1" allowOverlap="1" wp14:anchorId="776A83DE" wp14:editId="776A83DF">
          <wp:simplePos x="0" y="0"/>
          <wp:positionH relativeFrom="margin">
            <wp:align>left</wp:align>
          </wp:positionH>
          <wp:positionV relativeFrom="paragraph">
            <wp:posOffset>-923925</wp:posOffset>
          </wp:positionV>
          <wp:extent cx="1771936" cy="63036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Perficient-Logo-Horz_Tag.jpg"/>
                  <pic:cNvPicPr/>
                </pic:nvPicPr>
                <pic:blipFill>
                  <a:blip r:embed="rId1">
                    <a:extLst>
                      <a:ext uri="{28A0092B-C50C-407E-A947-70E740481C1C}">
                        <a14:useLocalDpi xmlns:a14="http://schemas.microsoft.com/office/drawing/2010/main" val="0"/>
                      </a:ext>
                    </a:extLst>
                  </a:blip>
                  <a:stretch>
                    <a:fillRect/>
                  </a:stretch>
                </pic:blipFill>
                <pic:spPr>
                  <a:xfrm>
                    <a:off x="0" y="0"/>
                    <a:ext cx="1771936" cy="630366"/>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2" behindDoc="0" locked="0" layoutInCell="1" allowOverlap="1" wp14:anchorId="776A83E0" wp14:editId="776A83E1">
              <wp:simplePos x="0" y="0"/>
              <wp:positionH relativeFrom="column">
                <wp:posOffset>-114300</wp:posOffset>
              </wp:positionH>
              <wp:positionV relativeFrom="page">
                <wp:posOffset>9158605</wp:posOffset>
              </wp:positionV>
              <wp:extent cx="4483735" cy="647700"/>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3735" cy="6477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6A83F9" w14:textId="77777777" w:rsidR="00C22724" w:rsidRPr="007A4E87" w:rsidRDefault="00C22724" w:rsidP="000D1F56">
                          <w:pPr>
                            <w:pStyle w:val="PageFooter"/>
                            <w:spacing w:after="100" w:line="240" w:lineRule="auto"/>
                          </w:pPr>
                          <w:r w:rsidRPr="007A4E87">
                            <w:t>www.</w:t>
                          </w:r>
                          <w:r>
                            <w:t>perficient</w:t>
                          </w:r>
                          <w:r w:rsidRPr="007A4E87">
                            <w:t>.com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76A83E0" id="_x0000_t202" coordsize="21600,21600" o:spt="202" path="m,l,21600r21600,l21600,xe">
              <v:stroke joinstyle="miter"/>
              <v:path gradientshapeok="t" o:connecttype="rect"/>
            </v:shapetype>
            <v:shape id="Text Box 25" o:spid="_x0000_s1036" type="#_x0000_t202" style="position:absolute;margin-left:-9pt;margin-top:721.15pt;width:353.05pt;height:5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" stroked="f">
              <v:fill opacity="0"/>
              <v:textbox>
                <w:txbxContent>
                  <w:p w14:paraId="776A83F9" w14:textId="77777777" w:rsidR="00C22724" w:rsidRPr="007A4E87" w:rsidRDefault="00C22724" w:rsidP="000D1F56">
                    <w:pPr>
                      <w:pStyle w:val="PageFooter"/>
                      <w:spacing w:after="100" w:line="240" w:lineRule="auto"/>
                    </w:pPr>
                    <w:r w:rsidRPr="007A4E87">
                      <w:t>www.</w:t>
                    </w:r>
                    <w:r>
                      <w:t>perficient</w:t>
                    </w:r>
                    <w:r w:rsidRPr="007A4E87">
                      <w:t>.com</w:t>
                    </w:r>
                  </w:p>
                </w:txbxContent>
              </v:textbox>
              <w10:wrap anchory="page"/>
            </v:shape>
          </w:pict>
        </mc:Fallback>
      </mc:AlternateContent>
    </w:r>
    <w:r>
      <w:rPr>
        <w:noProof/>
      </w:rPr>
      <mc:AlternateContent>
        <mc:Choice Requires="wps">
          <w:drawing>
            <wp:anchor distT="0" distB="0" distL="114300" distR="114300" simplePos="0" relativeHeight="251658241" behindDoc="0" locked="0" layoutInCell="1" allowOverlap="1" wp14:anchorId="776A83E2" wp14:editId="776A83E3">
              <wp:simplePos x="0" y="0"/>
              <wp:positionH relativeFrom="column">
                <wp:posOffset>-78105</wp:posOffset>
              </wp:positionH>
              <wp:positionV relativeFrom="paragraph">
                <wp:posOffset>5847080</wp:posOffset>
              </wp:positionV>
              <wp:extent cx="7878445" cy="114300"/>
              <wp:effectExtent l="0" t="0" r="635" b="12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78445" cy="114300"/>
                      </a:xfrm>
                      <a:prstGeom prst="rect">
                        <a:avLst/>
                      </a:prstGeom>
                      <a:solidFill>
                        <a:srgbClr val="C2D02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A00F753">
            <v:rect w14:anchorId="165DBD2F" id="Rectangle 7" o:spid="_x0000_s1026" style="position:absolute;margin-left:-6.15pt;margin-top:460.4pt;width:620.35pt;height: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" fillcolor="#c2d021" stroked="f"/>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A83D7" w14:textId="7B2AC236" w:rsidR="00C22724" w:rsidRPr="00915B58" w:rsidRDefault="00C22724" w:rsidP="00FB1183">
    <w:pPr>
      <w:pStyle w:val="Footer"/>
      <w:pBdr>
        <w:top w:val="single" w:sz="4" w:space="1" w:color="A6A6A6" w:themeColor="background1" w:themeShade="A6"/>
      </w:pBdr>
      <w:rPr>
        <w:sz w:val="18"/>
        <w:szCs w:val="18"/>
      </w:rPr>
    </w:pPr>
    <w:r>
      <w:rPr>
        <w:sz w:val="18"/>
        <w:szCs w:val="18"/>
      </w:rPr>
      <w:t>Sitecore Bootcamp</w:t>
    </w:r>
    <w:r w:rsidRPr="00915B58">
      <w:rPr>
        <w:sz w:val="18"/>
        <w:szCs w:val="18"/>
      </w:rPr>
      <w:ptab w:relativeTo="margin" w:alignment="center" w:leader="none"/>
    </w:r>
    <w:r w:rsidRPr="00915B58">
      <w:rPr>
        <w:sz w:val="18"/>
        <w:szCs w:val="18"/>
      </w:rPr>
      <w:ptab w:relativeTo="margin" w:alignment="right" w:leader="none"/>
    </w:r>
    <w:r w:rsidRPr="00915B58">
      <w:rPr>
        <w:sz w:val="18"/>
        <w:szCs w:val="18"/>
      </w:rPr>
      <w:t xml:space="preserve">Page </w:t>
    </w:r>
    <w:r w:rsidRPr="00915B58">
      <w:rPr>
        <w:sz w:val="18"/>
        <w:szCs w:val="18"/>
      </w:rPr>
      <w:fldChar w:fldCharType="begin"/>
    </w:r>
    <w:r w:rsidRPr="00915B58">
      <w:rPr>
        <w:sz w:val="18"/>
        <w:szCs w:val="18"/>
      </w:rPr>
      <w:instrText xml:space="preserve"> PAGE   \* MERGEFORMAT </w:instrText>
    </w:r>
    <w:r w:rsidRPr="00915B58">
      <w:rPr>
        <w:sz w:val="18"/>
        <w:szCs w:val="18"/>
      </w:rPr>
      <w:fldChar w:fldCharType="separate"/>
    </w:r>
    <w:r w:rsidR="00270C27">
      <w:rPr>
        <w:noProof/>
        <w:sz w:val="18"/>
        <w:szCs w:val="18"/>
      </w:rPr>
      <w:t>20</w:t>
    </w:r>
    <w:r w:rsidRPr="00915B58">
      <w:rPr>
        <w:sz w:val="18"/>
        <w:szCs w:val="18"/>
      </w:rPr>
      <w:fldChar w:fldCharType="end"/>
    </w:r>
    <w:r w:rsidRPr="00915B58">
      <w:rPr>
        <w:sz w:val="18"/>
        <w:szCs w:val="18"/>
      </w:rPr>
      <w:t xml:space="preserve"> of </w:t>
    </w:r>
    <w:r w:rsidRPr="00915B58">
      <w:rPr>
        <w:sz w:val="18"/>
        <w:szCs w:val="18"/>
      </w:rPr>
      <w:fldChar w:fldCharType="begin"/>
    </w:r>
    <w:r w:rsidRPr="00915B58">
      <w:rPr>
        <w:sz w:val="18"/>
        <w:szCs w:val="18"/>
      </w:rPr>
      <w:instrText xml:space="preserve"> NUMPAGES   \* MERGEFORMAT </w:instrText>
    </w:r>
    <w:r w:rsidRPr="00915B58">
      <w:rPr>
        <w:sz w:val="18"/>
        <w:szCs w:val="18"/>
      </w:rPr>
      <w:fldChar w:fldCharType="separate"/>
    </w:r>
    <w:r w:rsidR="00270C27">
      <w:rPr>
        <w:noProof/>
        <w:sz w:val="18"/>
        <w:szCs w:val="18"/>
      </w:rPr>
      <w:t>21</w:t>
    </w:r>
    <w:r w:rsidRPr="00915B58">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A83D9" w14:textId="77777777" w:rsidR="00C22724" w:rsidRDefault="00C22724" w:rsidP="002F7657">
    <w:pPr>
      <w:pStyle w:val="Footer"/>
    </w:pPr>
    <w:r>
      <w:rPr>
        <w:noProof/>
      </w:rPr>
      <mc:AlternateContent>
        <mc:Choice Requires="wps">
          <w:drawing>
            <wp:anchor distT="0" distB="0" distL="114300" distR="114300" simplePos="0" relativeHeight="251658245" behindDoc="0" locked="0" layoutInCell="1" allowOverlap="1" wp14:anchorId="776A83EA" wp14:editId="776A83EB">
              <wp:simplePos x="0" y="0"/>
              <wp:positionH relativeFrom="column">
                <wp:posOffset>-123825</wp:posOffset>
              </wp:positionH>
              <wp:positionV relativeFrom="page">
                <wp:posOffset>9158605</wp:posOffset>
              </wp:positionV>
              <wp:extent cx="4483735" cy="6477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3735" cy="6477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6A83FC" w14:textId="77777777" w:rsidR="00C22724" w:rsidRPr="00517DFB" w:rsidRDefault="00C22724" w:rsidP="00961F6F">
                          <w:pPr>
                            <w:pStyle w:val="TitleFooter"/>
                            <w:spacing w:after="0"/>
                            <w:rPr>
                              <w:b w:val="0"/>
                              <w:color w:val="A6A6A6" w:themeColor="background1" w:themeShade="A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76A83EA" id="_x0000_t202" coordsize="21600,21600" o:spt="202" path="m,l,21600r21600,l21600,xe">
              <v:stroke joinstyle="miter"/>
              <v:path gradientshapeok="t" o:connecttype="rect"/>
            </v:shapetype>
            <v:shape id="Text Box 3" o:spid="_x0000_s1038" type="#_x0000_t202" style="position:absolute;margin-left:-9.75pt;margin-top:721.15pt;width:353.05pt;height:51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" stroked="f">
              <v:fill opacity="0"/>
              <v:textbox>
                <w:txbxContent>
                  <w:p w14:paraId="776A83FC" w14:textId="77777777" w:rsidR="00C22724" w:rsidRPr="00517DFB" w:rsidRDefault="00C22724" w:rsidP="00961F6F">
                    <w:pPr>
                      <w:pStyle w:val="TitleFooter"/>
                      <w:spacing w:after="0"/>
                      <w:rPr>
                        <w:b w:val="0"/>
                        <w:color w:val="A6A6A6" w:themeColor="background1" w:themeShade="A6"/>
                      </w:rPr>
                    </w:pPr>
                  </w:p>
                </w:txbxContent>
              </v:textbox>
              <w10:wrap anchory="page"/>
            </v:shape>
          </w:pict>
        </mc:Fallback>
      </mc:AlternateContent>
    </w:r>
    <w:r>
      <w:rPr>
        <w:noProof/>
      </w:rPr>
      <mc:AlternateContent>
        <mc:Choice Requires="wps">
          <w:drawing>
            <wp:anchor distT="0" distB="0" distL="114300" distR="114300" simplePos="0" relativeHeight="251658243" behindDoc="0" locked="0" layoutInCell="1" allowOverlap="1" wp14:anchorId="776A83EC" wp14:editId="776A83ED">
              <wp:simplePos x="0" y="0"/>
              <wp:positionH relativeFrom="column">
                <wp:posOffset>-78105</wp:posOffset>
              </wp:positionH>
              <wp:positionV relativeFrom="paragraph">
                <wp:posOffset>5847080</wp:posOffset>
              </wp:positionV>
              <wp:extent cx="7878445" cy="114300"/>
              <wp:effectExtent l="0" t="0" r="635" b="1270"/>
              <wp:wrapNone/>
              <wp:docPr id="13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78445" cy="114300"/>
                      </a:xfrm>
                      <a:prstGeom prst="rect">
                        <a:avLst/>
                      </a:prstGeom>
                      <a:solidFill>
                        <a:srgbClr val="C2D02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A6312D8">
            <v:rect w14:anchorId="4B115878" id="Rectangle 136" o:spid="_x0000_s1026" style="position:absolute;margin-left:-6.15pt;margin-top:460.4pt;width:620.35pt;height:9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" fillcolor="#c2d021"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00FCBC" w14:textId="77777777" w:rsidR="00C22724" w:rsidRDefault="00C22724" w:rsidP="002F7657">
      <w:r>
        <w:separator/>
      </w:r>
    </w:p>
  </w:footnote>
  <w:footnote w:type="continuationSeparator" w:id="0">
    <w:p w14:paraId="471C5579" w14:textId="77777777" w:rsidR="00C22724" w:rsidRDefault="00C22724" w:rsidP="002F7657">
      <w:r>
        <w:continuationSeparator/>
      </w:r>
    </w:p>
  </w:footnote>
  <w:footnote w:type="continuationNotice" w:id="1">
    <w:p w14:paraId="392455FD" w14:textId="77777777" w:rsidR="00C22724" w:rsidRDefault="00C2272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A83D4" w14:textId="77777777" w:rsidR="00C22724" w:rsidRDefault="00C22724" w:rsidP="004B1A23">
    <w:pPr>
      <w:pStyle w:val="Header"/>
      <w:tabs>
        <w:tab w:val="clear" w:pos="4680"/>
        <w:tab w:val="clear" w:pos="9360"/>
        <w:tab w:val="right" w:pos="9936"/>
      </w:tabs>
    </w:pPr>
    <w:r>
      <w:rPr>
        <w:noProof/>
      </w:rPr>
      <w:drawing>
        <wp:anchor distT="0" distB="0" distL="114300" distR="114300" simplePos="0" relativeHeight="251658246" behindDoc="1" locked="0" layoutInCell="1" allowOverlap="1" wp14:anchorId="776A83DA" wp14:editId="776A83DB">
          <wp:simplePos x="0" y="0"/>
          <wp:positionH relativeFrom="page">
            <wp:align>left</wp:align>
          </wp:positionH>
          <wp:positionV relativeFrom="page">
            <wp:align>top</wp:align>
          </wp:positionV>
          <wp:extent cx="8277860" cy="1874520"/>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ProposalHeader.emf"/>
                  <pic:cNvPicPr/>
                </pic:nvPicPr>
                <pic:blipFill>
                  <a:blip r:embed="rId1">
                    <a:extLst>
                      <a:ext uri="{28A0092B-C50C-407E-A947-70E740481C1C}">
                        <a14:useLocalDpi xmlns:a14="http://schemas.microsoft.com/office/drawing/2010/main" val="0"/>
                      </a:ext>
                    </a:extLst>
                  </a:blip>
                  <a:stretch>
                    <a:fillRect/>
                  </a:stretch>
                </pic:blipFill>
                <pic:spPr>
                  <a:xfrm>
                    <a:off x="0" y="0"/>
                    <a:ext cx="8278286" cy="18745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76A83DC" wp14:editId="776A83DD">
          <wp:simplePos x="0" y="0"/>
          <wp:positionH relativeFrom="column">
            <wp:posOffset>-731520</wp:posOffset>
          </wp:positionH>
          <wp:positionV relativeFrom="paragraph">
            <wp:posOffset>-454660</wp:posOffset>
          </wp:positionV>
          <wp:extent cx="7790688" cy="4382946"/>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Swooshes_cropped_150.jpg"/>
                  <pic:cNvPicPr/>
                </pic:nvPicPr>
                <pic:blipFill>
                  <a:blip r:embed="rId2">
                    <a:extLst>
                      <a:ext uri="{28A0092B-C50C-407E-A947-70E740481C1C}">
                        <a14:useLocalDpi xmlns:a14="http://schemas.microsoft.com/office/drawing/2010/main" val="0"/>
                      </a:ext>
                    </a:extLst>
                  </a:blip>
                  <a:stretch>
                    <a:fillRect/>
                  </a:stretch>
                </pic:blipFill>
                <pic:spPr>
                  <a:xfrm rot="10800000">
                    <a:off x="0" y="0"/>
                    <a:ext cx="7790688" cy="4382946"/>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A83D6" w14:textId="77777777" w:rsidR="00C22724" w:rsidRDefault="00C22724" w:rsidP="002F7657">
    <w:pPr>
      <w:pStyle w:val="Header"/>
    </w:pPr>
    <w:r>
      <w:rPr>
        <w:noProof/>
      </w:rPr>
      <w:drawing>
        <wp:anchor distT="0" distB="0" distL="114300" distR="114300" simplePos="0" relativeHeight="251658247" behindDoc="1" locked="0" layoutInCell="1" allowOverlap="1" wp14:anchorId="776A83E4" wp14:editId="776A83E5">
          <wp:simplePos x="0" y="0"/>
          <wp:positionH relativeFrom="page">
            <wp:posOffset>-91440</wp:posOffset>
          </wp:positionH>
          <wp:positionV relativeFrom="page">
            <wp:posOffset>-1005840</wp:posOffset>
          </wp:positionV>
          <wp:extent cx="9125712" cy="206654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FT-ProposalHeader_right.emf"/>
                  <pic:cNvPicPr/>
                </pic:nvPicPr>
                <pic:blipFill>
                  <a:blip r:embed="rId1">
                    <a:extLst>
                      <a:ext uri="{28A0092B-C50C-407E-A947-70E740481C1C}">
                        <a14:useLocalDpi xmlns:a14="http://schemas.microsoft.com/office/drawing/2010/main" val="0"/>
                      </a:ext>
                    </a:extLst>
                  </a:blip>
                  <a:stretch>
                    <a:fillRect/>
                  </a:stretch>
                </pic:blipFill>
                <pic:spPr>
                  <a:xfrm>
                    <a:off x="0" y="0"/>
                    <a:ext cx="9125712" cy="206654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4" behindDoc="0" locked="0" layoutInCell="1" allowOverlap="1" wp14:anchorId="776A83E6" wp14:editId="776A83E7">
              <wp:simplePos x="0" y="0"/>
              <wp:positionH relativeFrom="column">
                <wp:posOffset>-266065</wp:posOffset>
              </wp:positionH>
              <wp:positionV relativeFrom="page">
                <wp:posOffset>135255</wp:posOffset>
              </wp:positionV>
              <wp:extent cx="6675120" cy="292100"/>
              <wp:effectExtent l="0" t="0" r="0" b="0"/>
              <wp:wrapNone/>
              <wp:docPr id="144"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5120" cy="2921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6A83FA" w14:textId="767ED109" w:rsidR="00C22724" w:rsidRPr="002F7657" w:rsidRDefault="00C22724" w:rsidP="00C05F57">
                          <w:pPr>
                            <w:pStyle w:val="BodyPageHeader"/>
                            <w:rPr>
                              <w:sz w:val="28"/>
                              <w:szCs w:val="28"/>
                            </w:rPr>
                          </w:pPr>
                          <w:r>
                            <w:rPr>
                              <w:rFonts w:cstheme="minorHAnsi"/>
                              <w:sz w:val="28"/>
                              <w:szCs w:val="28"/>
                            </w:rPr>
                            <w:t>Sitecore Bootcamp</w:t>
                          </w:r>
                        </w:p>
                        <w:p w14:paraId="776A83FB" w14:textId="77777777" w:rsidR="00C22724" w:rsidRPr="002F7657" w:rsidRDefault="00C22724" w:rsidP="002F7657">
                          <w:pPr>
                            <w:pStyle w:val="BodyPageHeader"/>
                            <w:rPr>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76A83E6" id="_x0000_t202" coordsize="21600,21600" o:spt="202" path="m,l,21600r21600,l21600,xe">
              <v:stroke joinstyle="miter"/>
              <v:path gradientshapeok="t" o:connecttype="rect"/>
            </v:shapetype>
            <v:shape id="Text Box 144" o:spid="_x0000_s1037" type="#_x0000_t202" style="position:absolute;margin-left:-20.95pt;margin-top:10.65pt;width:525.6pt;height:23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" stroked="f">
              <v:fill opacity="0"/>
              <v:textbox>
                <w:txbxContent>
                  <w:p w14:paraId="776A83FA" w14:textId="767ED109" w:rsidR="00C22724" w:rsidRPr="002F7657" w:rsidRDefault="00C22724" w:rsidP="00C05F57">
                    <w:pPr>
                      <w:pStyle w:val="BodyPageHeader"/>
                      <w:rPr>
                        <w:sz w:val="28"/>
                        <w:szCs w:val="28"/>
                      </w:rPr>
                    </w:pPr>
                    <w:r>
                      <w:rPr>
                        <w:rFonts w:cstheme="minorHAnsi"/>
                        <w:sz w:val="28"/>
                        <w:szCs w:val="28"/>
                      </w:rPr>
                      <w:t>Sitecore Bootcamp</w:t>
                    </w:r>
                  </w:p>
                  <w:p w14:paraId="776A83FB" w14:textId="77777777" w:rsidR="00C22724" w:rsidRPr="002F7657" w:rsidRDefault="00C22724" w:rsidP="002F7657">
                    <w:pPr>
                      <w:pStyle w:val="BodyPageHeader"/>
                      <w:rPr>
                        <w:sz w:val="28"/>
                        <w:szCs w:val="28"/>
                      </w:rPr>
                    </w:pPr>
                  </w:p>
                </w:txbxContent>
              </v:textbox>
              <w10:wrap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A83D8" w14:textId="77777777" w:rsidR="00C22724" w:rsidRDefault="00C22724" w:rsidP="002F7657">
    <w:pPr>
      <w:pStyle w:val="Header"/>
    </w:pPr>
    <w:r>
      <w:rPr>
        <w:noProof/>
      </w:rPr>
      <w:drawing>
        <wp:anchor distT="0" distB="0" distL="114300" distR="114300" simplePos="0" relativeHeight="251658248" behindDoc="1" locked="0" layoutInCell="1" allowOverlap="1" wp14:anchorId="776A83E8" wp14:editId="776A83E9">
          <wp:simplePos x="0" y="0"/>
          <wp:positionH relativeFrom="page">
            <wp:posOffset>-91440</wp:posOffset>
          </wp:positionH>
          <wp:positionV relativeFrom="page">
            <wp:posOffset>-91440</wp:posOffset>
          </wp:positionV>
          <wp:extent cx="9125712" cy="2066544"/>
          <wp:effectExtent l="0" t="0" r="0" b="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FT-ProposalHeader.emf"/>
                  <pic:cNvPicPr/>
                </pic:nvPicPr>
                <pic:blipFill>
                  <a:blip r:embed="rId1">
                    <a:extLst>
                      <a:ext uri="{28A0092B-C50C-407E-A947-70E740481C1C}">
                        <a14:useLocalDpi xmlns:a14="http://schemas.microsoft.com/office/drawing/2010/main" val="0"/>
                      </a:ext>
                    </a:extLst>
                  </a:blip>
                  <a:stretch>
                    <a:fillRect/>
                  </a:stretch>
                </pic:blipFill>
                <pic:spPr>
                  <a:xfrm>
                    <a:off x="0" y="0"/>
                    <a:ext cx="9125712" cy="206654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C062C"/>
    <w:multiLevelType w:val="hybridMultilevel"/>
    <w:tmpl w:val="DDF8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E30E1"/>
    <w:multiLevelType w:val="hybridMultilevel"/>
    <w:tmpl w:val="260631FE"/>
    <w:lvl w:ilvl="0" w:tplc="137CE14E">
      <w:start w:val="1"/>
      <w:numFmt w:val="decimal"/>
      <w:lvlText w:val="%1."/>
      <w:lvlJc w:val="left"/>
      <w:pPr>
        <w:ind w:left="720" w:hanging="360"/>
      </w:pPr>
    </w:lvl>
    <w:lvl w:ilvl="1" w:tplc="FFFFFFFF">
      <w:start w:val="1"/>
      <w:numFmt w:val="lowerLetter"/>
      <w:lvlText w:val="%2."/>
      <w:lvlJc w:val="left"/>
      <w:pPr>
        <w:ind w:left="1440" w:hanging="360"/>
      </w:pPr>
    </w:lvl>
    <w:lvl w:ilvl="2" w:tplc="E4C296EE">
      <w:start w:val="1"/>
      <w:numFmt w:val="lowerRoman"/>
      <w:lvlText w:val="%3."/>
      <w:lvlJc w:val="right"/>
      <w:pPr>
        <w:ind w:left="2160" w:hanging="180"/>
      </w:pPr>
    </w:lvl>
    <w:lvl w:ilvl="3" w:tplc="8D42963A">
      <w:start w:val="1"/>
      <w:numFmt w:val="decimal"/>
      <w:lvlText w:val="%4."/>
      <w:lvlJc w:val="left"/>
      <w:pPr>
        <w:ind w:left="2880" w:hanging="360"/>
      </w:pPr>
    </w:lvl>
    <w:lvl w:ilvl="4" w:tplc="A4B653A0">
      <w:start w:val="1"/>
      <w:numFmt w:val="lowerLetter"/>
      <w:lvlText w:val="%5."/>
      <w:lvlJc w:val="left"/>
      <w:pPr>
        <w:ind w:left="3600" w:hanging="360"/>
      </w:pPr>
    </w:lvl>
    <w:lvl w:ilvl="5" w:tplc="BCFED096">
      <w:start w:val="1"/>
      <w:numFmt w:val="lowerRoman"/>
      <w:lvlText w:val="%6."/>
      <w:lvlJc w:val="right"/>
      <w:pPr>
        <w:ind w:left="4320" w:hanging="180"/>
      </w:pPr>
    </w:lvl>
    <w:lvl w:ilvl="6" w:tplc="858255B4">
      <w:start w:val="1"/>
      <w:numFmt w:val="decimal"/>
      <w:lvlText w:val="%7."/>
      <w:lvlJc w:val="left"/>
      <w:pPr>
        <w:ind w:left="5040" w:hanging="360"/>
      </w:pPr>
    </w:lvl>
    <w:lvl w:ilvl="7" w:tplc="5BDED42C">
      <w:start w:val="1"/>
      <w:numFmt w:val="lowerLetter"/>
      <w:lvlText w:val="%8."/>
      <w:lvlJc w:val="left"/>
      <w:pPr>
        <w:ind w:left="5760" w:hanging="360"/>
      </w:pPr>
    </w:lvl>
    <w:lvl w:ilvl="8" w:tplc="47E8FF60">
      <w:start w:val="1"/>
      <w:numFmt w:val="lowerRoman"/>
      <w:lvlText w:val="%9."/>
      <w:lvlJc w:val="right"/>
      <w:pPr>
        <w:ind w:left="6480" w:hanging="180"/>
      </w:pPr>
    </w:lvl>
  </w:abstractNum>
  <w:abstractNum w:abstractNumId="2" w15:restartNumberingAfterBreak="0">
    <w:nsid w:val="0617454B"/>
    <w:multiLevelType w:val="hybridMultilevel"/>
    <w:tmpl w:val="FD703A3E"/>
    <w:lvl w:ilvl="0" w:tplc="BB7AD9EA">
      <w:start w:val="1"/>
      <w:numFmt w:val="bullet"/>
      <w:lvlText w:val=""/>
      <w:lvlJc w:val="left"/>
      <w:pPr>
        <w:ind w:left="720" w:hanging="360"/>
      </w:pPr>
      <w:rPr>
        <w:rFonts w:ascii="Symbol" w:hAnsi="Symbol" w:hint="default"/>
      </w:rPr>
    </w:lvl>
    <w:lvl w:ilvl="1" w:tplc="646E3CD6">
      <w:start w:val="1"/>
      <w:numFmt w:val="bullet"/>
      <w:lvlText w:val="o"/>
      <w:lvlJc w:val="left"/>
      <w:pPr>
        <w:ind w:left="1440" w:hanging="360"/>
      </w:pPr>
      <w:rPr>
        <w:rFonts w:ascii="Courier New" w:hAnsi="Courier New" w:cs="Times New Roman" w:hint="default"/>
      </w:rPr>
    </w:lvl>
    <w:lvl w:ilvl="2" w:tplc="4148E156">
      <w:start w:val="1"/>
      <w:numFmt w:val="bullet"/>
      <w:lvlText w:val=""/>
      <w:lvlJc w:val="left"/>
      <w:pPr>
        <w:ind w:left="2160" w:hanging="360"/>
      </w:pPr>
      <w:rPr>
        <w:rFonts w:ascii="Wingdings" w:hAnsi="Wingdings" w:hint="default"/>
      </w:rPr>
    </w:lvl>
    <w:lvl w:ilvl="3" w:tplc="4E9ACCE0">
      <w:start w:val="1"/>
      <w:numFmt w:val="bullet"/>
      <w:lvlText w:val=""/>
      <w:lvlJc w:val="left"/>
      <w:pPr>
        <w:ind w:left="2880" w:hanging="360"/>
      </w:pPr>
      <w:rPr>
        <w:rFonts w:ascii="Symbol" w:hAnsi="Symbol" w:hint="default"/>
      </w:rPr>
    </w:lvl>
    <w:lvl w:ilvl="4" w:tplc="2EF84854">
      <w:start w:val="1"/>
      <w:numFmt w:val="bullet"/>
      <w:lvlText w:val="o"/>
      <w:lvlJc w:val="left"/>
      <w:pPr>
        <w:ind w:left="3600" w:hanging="360"/>
      </w:pPr>
      <w:rPr>
        <w:rFonts w:ascii="Courier New" w:hAnsi="Courier New" w:cs="Times New Roman" w:hint="default"/>
      </w:rPr>
    </w:lvl>
    <w:lvl w:ilvl="5" w:tplc="0CF69DBE">
      <w:start w:val="1"/>
      <w:numFmt w:val="bullet"/>
      <w:lvlText w:val=""/>
      <w:lvlJc w:val="left"/>
      <w:pPr>
        <w:ind w:left="4320" w:hanging="360"/>
      </w:pPr>
      <w:rPr>
        <w:rFonts w:ascii="Wingdings" w:hAnsi="Wingdings" w:hint="default"/>
      </w:rPr>
    </w:lvl>
    <w:lvl w:ilvl="6" w:tplc="17AC75C0">
      <w:start w:val="1"/>
      <w:numFmt w:val="bullet"/>
      <w:lvlText w:val=""/>
      <w:lvlJc w:val="left"/>
      <w:pPr>
        <w:ind w:left="5040" w:hanging="360"/>
      </w:pPr>
      <w:rPr>
        <w:rFonts w:ascii="Symbol" w:hAnsi="Symbol" w:hint="default"/>
      </w:rPr>
    </w:lvl>
    <w:lvl w:ilvl="7" w:tplc="ADAE7E18">
      <w:start w:val="1"/>
      <w:numFmt w:val="bullet"/>
      <w:lvlText w:val="o"/>
      <w:lvlJc w:val="left"/>
      <w:pPr>
        <w:ind w:left="5760" w:hanging="360"/>
      </w:pPr>
      <w:rPr>
        <w:rFonts w:ascii="Courier New" w:hAnsi="Courier New" w:cs="Times New Roman" w:hint="default"/>
      </w:rPr>
    </w:lvl>
    <w:lvl w:ilvl="8" w:tplc="043E23AE">
      <w:start w:val="1"/>
      <w:numFmt w:val="bullet"/>
      <w:lvlText w:val=""/>
      <w:lvlJc w:val="left"/>
      <w:pPr>
        <w:ind w:left="6480" w:hanging="360"/>
      </w:pPr>
      <w:rPr>
        <w:rFonts w:ascii="Wingdings" w:hAnsi="Wingdings" w:hint="default"/>
      </w:rPr>
    </w:lvl>
  </w:abstractNum>
  <w:abstractNum w:abstractNumId="3" w15:restartNumberingAfterBreak="0">
    <w:nsid w:val="0977456C"/>
    <w:multiLevelType w:val="hybridMultilevel"/>
    <w:tmpl w:val="FC32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33843"/>
    <w:multiLevelType w:val="hybridMultilevel"/>
    <w:tmpl w:val="63E85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A5E40"/>
    <w:multiLevelType w:val="hybridMultilevel"/>
    <w:tmpl w:val="2302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824F2B"/>
    <w:multiLevelType w:val="hybridMultilevel"/>
    <w:tmpl w:val="CBF8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5B1098"/>
    <w:multiLevelType w:val="hybridMultilevel"/>
    <w:tmpl w:val="85047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52365"/>
    <w:multiLevelType w:val="hybridMultilevel"/>
    <w:tmpl w:val="4A784BBE"/>
    <w:lvl w:ilvl="0" w:tplc="1BDC3050">
      <w:start w:val="1"/>
      <w:numFmt w:val="decimal"/>
      <w:lvlText w:val="%1."/>
      <w:lvlJc w:val="left"/>
      <w:pPr>
        <w:ind w:left="720" w:hanging="360"/>
      </w:pPr>
    </w:lvl>
    <w:lvl w:ilvl="1" w:tplc="EE865142">
      <w:start w:val="1"/>
      <w:numFmt w:val="lowerLetter"/>
      <w:lvlText w:val="%2."/>
      <w:lvlJc w:val="left"/>
      <w:pPr>
        <w:ind w:left="1440" w:hanging="360"/>
      </w:pPr>
    </w:lvl>
    <w:lvl w:ilvl="2" w:tplc="B9DA8A76">
      <w:start w:val="1"/>
      <w:numFmt w:val="lowerRoman"/>
      <w:lvlText w:val="%3."/>
      <w:lvlJc w:val="right"/>
      <w:pPr>
        <w:ind w:left="2160" w:hanging="180"/>
      </w:pPr>
    </w:lvl>
    <w:lvl w:ilvl="3" w:tplc="40F8F53E">
      <w:start w:val="1"/>
      <w:numFmt w:val="decimal"/>
      <w:lvlText w:val="%4."/>
      <w:lvlJc w:val="left"/>
      <w:pPr>
        <w:ind w:left="2880" w:hanging="360"/>
      </w:pPr>
    </w:lvl>
    <w:lvl w:ilvl="4" w:tplc="0100DB04">
      <w:start w:val="1"/>
      <w:numFmt w:val="lowerLetter"/>
      <w:lvlText w:val="%5."/>
      <w:lvlJc w:val="left"/>
      <w:pPr>
        <w:ind w:left="3600" w:hanging="360"/>
      </w:pPr>
    </w:lvl>
    <w:lvl w:ilvl="5" w:tplc="A11E97EA">
      <w:start w:val="1"/>
      <w:numFmt w:val="lowerRoman"/>
      <w:lvlText w:val="%6."/>
      <w:lvlJc w:val="right"/>
      <w:pPr>
        <w:ind w:left="4320" w:hanging="180"/>
      </w:pPr>
    </w:lvl>
    <w:lvl w:ilvl="6" w:tplc="95F67956">
      <w:start w:val="1"/>
      <w:numFmt w:val="decimal"/>
      <w:lvlText w:val="%7."/>
      <w:lvlJc w:val="left"/>
      <w:pPr>
        <w:ind w:left="5040" w:hanging="360"/>
      </w:pPr>
    </w:lvl>
    <w:lvl w:ilvl="7" w:tplc="7A0EDDDE">
      <w:start w:val="1"/>
      <w:numFmt w:val="lowerLetter"/>
      <w:lvlText w:val="%8."/>
      <w:lvlJc w:val="left"/>
      <w:pPr>
        <w:ind w:left="5760" w:hanging="360"/>
      </w:pPr>
    </w:lvl>
    <w:lvl w:ilvl="8" w:tplc="4FC8142C">
      <w:start w:val="1"/>
      <w:numFmt w:val="lowerRoman"/>
      <w:lvlText w:val="%9."/>
      <w:lvlJc w:val="right"/>
      <w:pPr>
        <w:ind w:left="6480" w:hanging="180"/>
      </w:pPr>
    </w:lvl>
  </w:abstractNum>
  <w:abstractNum w:abstractNumId="9" w15:restartNumberingAfterBreak="0">
    <w:nsid w:val="154A5C28"/>
    <w:multiLevelType w:val="hybridMultilevel"/>
    <w:tmpl w:val="799AACA2"/>
    <w:lvl w:ilvl="0" w:tplc="43F8DEA0">
      <w:start w:val="1"/>
      <w:numFmt w:val="decimal"/>
      <w:lvlText w:val="%1."/>
      <w:lvlJc w:val="left"/>
      <w:pPr>
        <w:ind w:left="720" w:hanging="360"/>
      </w:pPr>
    </w:lvl>
    <w:lvl w:ilvl="1" w:tplc="208C0802">
      <w:start w:val="1"/>
      <w:numFmt w:val="lowerLetter"/>
      <w:lvlText w:val="%2."/>
      <w:lvlJc w:val="left"/>
      <w:pPr>
        <w:ind w:left="1440" w:hanging="360"/>
      </w:pPr>
    </w:lvl>
    <w:lvl w:ilvl="2" w:tplc="B61CD74E">
      <w:start w:val="1"/>
      <w:numFmt w:val="lowerRoman"/>
      <w:lvlText w:val="%3."/>
      <w:lvlJc w:val="right"/>
      <w:pPr>
        <w:ind w:left="2160" w:hanging="180"/>
      </w:pPr>
    </w:lvl>
    <w:lvl w:ilvl="3" w:tplc="5F5820D6">
      <w:start w:val="1"/>
      <w:numFmt w:val="decimal"/>
      <w:lvlText w:val="%4."/>
      <w:lvlJc w:val="left"/>
      <w:pPr>
        <w:ind w:left="2880" w:hanging="360"/>
      </w:pPr>
    </w:lvl>
    <w:lvl w:ilvl="4" w:tplc="22E2C4E6">
      <w:start w:val="1"/>
      <w:numFmt w:val="lowerLetter"/>
      <w:lvlText w:val="%5."/>
      <w:lvlJc w:val="left"/>
      <w:pPr>
        <w:ind w:left="3600" w:hanging="360"/>
      </w:pPr>
    </w:lvl>
    <w:lvl w:ilvl="5" w:tplc="29D895DE">
      <w:start w:val="1"/>
      <w:numFmt w:val="lowerRoman"/>
      <w:lvlText w:val="%6."/>
      <w:lvlJc w:val="right"/>
      <w:pPr>
        <w:ind w:left="4320" w:hanging="180"/>
      </w:pPr>
    </w:lvl>
    <w:lvl w:ilvl="6" w:tplc="F4504F42">
      <w:start w:val="1"/>
      <w:numFmt w:val="decimal"/>
      <w:lvlText w:val="%7."/>
      <w:lvlJc w:val="left"/>
      <w:pPr>
        <w:ind w:left="5040" w:hanging="360"/>
      </w:pPr>
    </w:lvl>
    <w:lvl w:ilvl="7" w:tplc="258E31A4">
      <w:start w:val="1"/>
      <w:numFmt w:val="lowerLetter"/>
      <w:lvlText w:val="%8."/>
      <w:lvlJc w:val="left"/>
      <w:pPr>
        <w:ind w:left="5760" w:hanging="360"/>
      </w:pPr>
    </w:lvl>
    <w:lvl w:ilvl="8" w:tplc="E04C70C2">
      <w:start w:val="1"/>
      <w:numFmt w:val="lowerRoman"/>
      <w:lvlText w:val="%9."/>
      <w:lvlJc w:val="right"/>
      <w:pPr>
        <w:ind w:left="6480" w:hanging="180"/>
      </w:pPr>
    </w:lvl>
  </w:abstractNum>
  <w:abstractNum w:abstractNumId="10" w15:restartNumberingAfterBreak="0">
    <w:nsid w:val="17844AAE"/>
    <w:multiLevelType w:val="hybridMultilevel"/>
    <w:tmpl w:val="58E6CB3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1B9D0161"/>
    <w:multiLevelType w:val="hybridMultilevel"/>
    <w:tmpl w:val="08D8A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2276C57"/>
    <w:multiLevelType w:val="hybridMultilevel"/>
    <w:tmpl w:val="454E1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891C81"/>
    <w:multiLevelType w:val="hybridMultilevel"/>
    <w:tmpl w:val="8470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3C273F"/>
    <w:multiLevelType w:val="hybridMultilevel"/>
    <w:tmpl w:val="6854C0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9A5079"/>
    <w:multiLevelType w:val="hybridMultilevel"/>
    <w:tmpl w:val="08D8A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1D57702"/>
    <w:multiLevelType w:val="hybridMultilevel"/>
    <w:tmpl w:val="ACD2714E"/>
    <w:lvl w:ilvl="0" w:tplc="61AEC1A4">
      <w:start w:val="1"/>
      <w:numFmt w:val="bullet"/>
      <w:lvlText w:val=""/>
      <w:lvlJc w:val="left"/>
      <w:pPr>
        <w:ind w:left="720" w:hanging="360"/>
      </w:pPr>
      <w:rPr>
        <w:rFonts w:ascii="Symbol" w:hAnsi="Symbol" w:hint="default"/>
      </w:rPr>
    </w:lvl>
    <w:lvl w:ilvl="1" w:tplc="2A70977C">
      <w:start w:val="1"/>
      <w:numFmt w:val="bullet"/>
      <w:lvlText w:val="o"/>
      <w:lvlJc w:val="left"/>
      <w:pPr>
        <w:ind w:left="1440" w:hanging="360"/>
      </w:pPr>
      <w:rPr>
        <w:rFonts w:ascii="Courier New" w:hAnsi="Courier New" w:cs="Times New Roman" w:hint="default"/>
      </w:rPr>
    </w:lvl>
    <w:lvl w:ilvl="2" w:tplc="F1561D5C">
      <w:start w:val="1"/>
      <w:numFmt w:val="bullet"/>
      <w:lvlText w:val=""/>
      <w:lvlJc w:val="left"/>
      <w:pPr>
        <w:ind w:left="2160" w:hanging="360"/>
      </w:pPr>
      <w:rPr>
        <w:rFonts w:ascii="Wingdings" w:hAnsi="Wingdings" w:hint="default"/>
      </w:rPr>
    </w:lvl>
    <w:lvl w:ilvl="3" w:tplc="B5228620">
      <w:start w:val="1"/>
      <w:numFmt w:val="bullet"/>
      <w:lvlText w:val=""/>
      <w:lvlJc w:val="left"/>
      <w:pPr>
        <w:ind w:left="2880" w:hanging="360"/>
      </w:pPr>
      <w:rPr>
        <w:rFonts w:ascii="Symbol" w:hAnsi="Symbol" w:hint="default"/>
      </w:rPr>
    </w:lvl>
    <w:lvl w:ilvl="4" w:tplc="EA068296">
      <w:start w:val="1"/>
      <w:numFmt w:val="bullet"/>
      <w:lvlText w:val="o"/>
      <w:lvlJc w:val="left"/>
      <w:pPr>
        <w:ind w:left="3600" w:hanging="360"/>
      </w:pPr>
      <w:rPr>
        <w:rFonts w:ascii="Courier New" w:hAnsi="Courier New" w:cs="Times New Roman" w:hint="default"/>
      </w:rPr>
    </w:lvl>
    <w:lvl w:ilvl="5" w:tplc="35BA7C98">
      <w:start w:val="1"/>
      <w:numFmt w:val="bullet"/>
      <w:lvlText w:val=""/>
      <w:lvlJc w:val="left"/>
      <w:pPr>
        <w:ind w:left="4320" w:hanging="360"/>
      </w:pPr>
      <w:rPr>
        <w:rFonts w:ascii="Wingdings" w:hAnsi="Wingdings" w:hint="default"/>
      </w:rPr>
    </w:lvl>
    <w:lvl w:ilvl="6" w:tplc="71DCA6CC">
      <w:start w:val="1"/>
      <w:numFmt w:val="bullet"/>
      <w:lvlText w:val=""/>
      <w:lvlJc w:val="left"/>
      <w:pPr>
        <w:ind w:left="5040" w:hanging="360"/>
      </w:pPr>
      <w:rPr>
        <w:rFonts w:ascii="Symbol" w:hAnsi="Symbol" w:hint="default"/>
      </w:rPr>
    </w:lvl>
    <w:lvl w:ilvl="7" w:tplc="5AE0B9BE">
      <w:start w:val="1"/>
      <w:numFmt w:val="bullet"/>
      <w:lvlText w:val="o"/>
      <w:lvlJc w:val="left"/>
      <w:pPr>
        <w:ind w:left="5760" w:hanging="360"/>
      </w:pPr>
      <w:rPr>
        <w:rFonts w:ascii="Courier New" w:hAnsi="Courier New" w:cs="Times New Roman" w:hint="default"/>
      </w:rPr>
    </w:lvl>
    <w:lvl w:ilvl="8" w:tplc="4F167204">
      <w:start w:val="1"/>
      <w:numFmt w:val="bullet"/>
      <w:lvlText w:val=""/>
      <w:lvlJc w:val="left"/>
      <w:pPr>
        <w:ind w:left="6480" w:hanging="360"/>
      </w:pPr>
      <w:rPr>
        <w:rFonts w:ascii="Wingdings" w:hAnsi="Wingdings" w:hint="default"/>
      </w:rPr>
    </w:lvl>
  </w:abstractNum>
  <w:abstractNum w:abstractNumId="17" w15:restartNumberingAfterBreak="0">
    <w:nsid w:val="33685AC0"/>
    <w:multiLevelType w:val="hybridMultilevel"/>
    <w:tmpl w:val="6CE6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3F6823"/>
    <w:multiLevelType w:val="hybridMultilevel"/>
    <w:tmpl w:val="CE48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CB3F6A"/>
    <w:multiLevelType w:val="hybridMultilevel"/>
    <w:tmpl w:val="08D8A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08F63FA"/>
    <w:multiLevelType w:val="hybridMultilevel"/>
    <w:tmpl w:val="7CE4C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843676"/>
    <w:multiLevelType w:val="hybridMultilevel"/>
    <w:tmpl w:val="30848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7C1EED"/>
    <w:multiLevelType w:val="hybridMultilevel"/>
    <w:tmpl w:val="08D8A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F0418E2"/>
    <w:multiLevelType w:val="hybridMultilevel"/>
    <w:tmpl w:val="B1BE4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F12E4"/>
    <w:multiLevelType w:val="hybridMultilevel"/>
    <w:tmpl w:val="BD584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1C4833"/>
    <w:multiLevelType w:val="hybridMultilevel"/>
    <w:tmpl w:val="13D661C0"/>
    <w:lvl w:ilvl="0" w:tplc="5EA8D9D2">
      <w:start w:val="1"/>
      <w:numFmt w:val="decimal"/>
      <w:lvlText w:val="%1."/>
      <w:lvlJc w:val="left"/>
      <w:pPr>
        <w:ind w:left="720" w:hanging="360"/>
      </w:pPr>
    </w:lvl>
    <w:lvl w:ilvl="1" w:tplc="064CD814">
      <w:start w:val="1"/>
      <w:numFmt w:val="lowerLetter"/>
      <w:lvlText w:val="%2."/>
      <w:lvlJc w:val="left"/>
      <w:pPr>
        <w:ind w:left="1440" w:hanging="360"/>
      </w:pPr>
    </w:lvl>
    <w:lvl w:ilvl="2" w:tplc="0AC22816">
      <w:start w:val="1"/>
      <w:numFmt w:val="lowerRoman"/>
      <w:lvlText w:val="%3."/>
      <w:lvlJc w:val="right"/>
      <w:pPr>
        <w:ind w:left="2160" w:hanging="180"/>
      </w:pPr>
    </w:lvl>
    <w:lvl w:ilvl="3" w:tplc="3BAECA6E">
      <w:start w:val="1"/>
      <w:numFmt w:val="decimal"/>
      <w:lvlText w:val="%4."/>
      <w:lvlJc w:val="left"/>
      <w:pPr>
        <w:ind w:left="2880" w:hanging="360"/>
      </w:pPr>
    </w:lvl>
    <w:lvl w:ilvl="4" w:tplc="82601034">
      <w:start w:val="1"/>
      <w:numFmt w:val="lowerLetter"/>
      <w:lvlText w:val="%5."/>
      <w:lvlJc w:val="left"/>
      <w:pPr>
        <w:ind w:left="3600" w:hanging="360"/>
      </w:pPr>
    </w:lvl>
    <w:lvl w:ilvl="5" w:tplc="220EB5C4">
      <w:start w:val="1"/>
      <w:numFmt w:val="lowerRoman"/>
      <w:lvlText w:val="%6."/>
      <w:lvlJc w:val="right"/>
      <w:pPr>
        <w:ind w:left="4320" w:hanging="180"/>
      </w:pPr>
    </w:lvl>
    <w:lvl w:ilvl="6" w:tplc="A5202B48">
      <w:start w:val="1"/>
      <w:numFmt w:val="decimal"/>
      <w:lvlText w:val="%7."/>
      <w:lvlJc w:val="left"/>
      <w:pPr>
        <w:ind w:left="5040" w:hanging="360"/>
      </w:pPr>
    </w:lvl>
    <w:lvl w:ilvl="7" w:tplc="F7621F4E">
      <w:start w:val="1"/>
      <w:numFmt w:val="lowerLetter"/>
      <w:lvlText w:val="%8."/>
      <w:lvlJc w:val="left"/>
      <w:pPr>
        <w:ind w:left="5760" w:hanging="360"/>
      </w:pPr>
    </w:lvl>
    <w:lvl w:ilvl="8" w:tplc="5C466998">
      <w:start w:val="1"/>
      <w:numFmt w:val="lowerRoman"/>
      <w:lvlText w:val="%9."/>
      <w:lvlJc w:val="right"/>
      <w:pPr>
        <w:ind w:left="6480" w:hanging="180"/>
      </w:pPr>
    </w:lvl>
  </w:abstractNum>
  <w:abstractNum w:abstractNumId="26" w15:restartNumberingAfterBreak="0">
    <w:nsid w:val="54B6155C"/>
    <w:multiLevelType w:val="hybridMultilevel"/>
    <w:tmpl w:val="448C1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2A1CD2"/>
    <w:multiLevelType w:val="hybridMultilevel"/>
    <w:tmpl w:val="83F83CBA"/>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9A02478"/>
    <w:multiLevelType w:val="hybridMultilevel"/>
    <w:tmpl w:val="83F83CBA"/>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B203462"/>
    <w:multiLevelType w:val="hybridMultilevel"/>
    <w:tmpl w:val="83F83CBA"/>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E650A82"/>
    <w:multiLevelType w:val="hybridMultilevel"/>
    <w:tmpl w:val="53846318"/>
    <w:lvl w:ilvl="0" w:tplc="29D2CA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92394F"/>
    <w:multiLevelType w:val="hybridMultilevel"/>
    <w:tmpl w:val="A316344E"/>
    <w:lvl w:ilvl="0" w:tplc="11F661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4959A2"/>
    <w:multiLevelType w:val="hybridMultilevel"/>
    <w:tmpl w:val="C5B084DE"/>
    <w:lvl w:ilvl="0" w:tplc="A10E2E30">
      <w:start w:val="1"/>
      <w:numFmt w:val="decimal"/>
      <w:lvlText w:val="%1."/>
      <w:lvlJc w:val="left"/>
      <w:pPr>
        <w:ind w:left="720" w:hanging="360"/>
      </w:pPr>
    </w:lvl>
    <w:lvl w:ilvl="1" w:tplc="3858012A">
      <w:start w:val="1"/>
      <w:numFmt w:val="lowerLetter"/>
      <w:lvlText w:val="%2."/>
      <w:lvlJc w:val="left"/>
      <w:pPr>
        <w:ind w:left="1440" w:hanging="360"/>
      </w:pPr>
    </w:lvl>
    <w:lvl w:ilvl="2" w:tplc="0B84102C">
      <w:start w:val="1"/>
      <w:numFmt w:val="lowerRoman"/>
      <w:lvlText w:val="%3."/>
      <w:lvlJc w:val="right"/>
      <w:pPr>
        <w:ind w:left="2160" w:hanging="180"/>
      </w:pPr>
    </w:lvl>
    <w:lvl w:ilvl="3" w:tplc="EF008214">
      <w:start w:val="1"/>
      <w:numFmt w:val="decimal"/>
      <w:lvlText w:val="%4."/>
      <w:lvlJc w:val="left"/>
      <w:pPr>
        <w:ind w:left="2880" w:hanging="360"/>
      </w:pPr>
    </w:lvl>
    <w:lvl w:ilvl="4" w:tplc="AA1C6682">
      <w:start w:val="1"/>
      <w:numFmt w:val="lowerLetter"/>
      <w:lvlText w:val="%5."/>
      <w:lvlJc w:val="left"/>
      <w:pPr>
        <w:ind w:left="3600" w:hanging="360"/>
      </w:pPr>
    </w:lvl>
    <w:lvl w:ilvl="5" w:tplc="1F264A3C">
      <w:start w:val="1"/>
      <w:numFmt w:val="lowerRoman"/>
      <w:lvlText w:val="%6."/>
      <w:lvlJc w:val="right"/>
      <w:pPr>
        <w:ind w:left="4320" w:hanging="180"/>
      </w:pPr>
    </w:lvl>
    <w:lvl w:ilvl="6" w:tplc="6868C504">
      <w:start w:val="1"/>
      <w:numFmt w:val="decimal"/>
      <w:lvlText w:val="%7."/>
      <w:lvlJc w:val="left"/>
      <w:pPr>
        <w:ind w:left="5040" w:hanging="360"/>
      </w:pPr>
    </w:lvl>
    <w:lvl w:ilvl="7" w:tplc="D53CE7A2">
      <w:start w:val="1"/>
      <w:numFmt w:val="lowerLetter"/>
      <w:lvlText w:val="%8."/>
      <w:lvlJc w:val="left"/>
      <w:pPr>
        <w:ind w:left="5760" w:hanging="360"/>
      </w:pPr>
    </w:lvl>
    <w:lvl w:ilvl="8" w:tplc="B58E9AE0">
      <w:start w:val="1"/>
      <w:numFmt w:val="lowerRoman"/>
      <w:lvlText w:val="%9."/>
      <w:lvlJc w:val="right"/>
      <w:pPr>
        <w:ind w:left="6480" w:hanging="180"/>
      </w:pPr>
    </w:lvl>
  </w:abstractNum>
  <w:abstractNum w:abstractNumId="33" w15:restartNumberingAfterBreak="0">
    <w:nsid w:val="75701D98"/>
    <w:multiLevelType w:val="hybridMultilevel"/>
    <w:tmpl w:val="067E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170595"/>
    <w:multiLevelType w:val="hybridMultilevel"/>
    <w:tmpl w:val="BA8285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779026AF"/>
    <w:multiLevelType w:val="hybridMultilevel"/>
    <w:tmpl w:val="08D8A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8DC5116"/>
    <w:multiLevelType w:val="hybridMultilevel"/>
    <w:tmpl w:val="E01C1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34"/>
  </w:num>
  <w:num w:numId="4">
    <w:abstractNumId w:val="20"/>
  </w:num>
  <w:num w:numId="5">
    <w:abstractNumId w:val="3"/>
  </w:num>
  <w:num w:numId="6">
    <w:abstractNumId w:val="4"/>
  </w:num>
  <w:num w:numId="7">
    <w:abstractNumId w:val="26"/>
  </w:num>
  <w:num w:numId="8">
    <w:abstractNumId w:val="10"/>
  </w:num>
  <w:num w:numId="9">
    <w:abstractNumId w:val="6"/>
  </w:num>
  <w:num w:numId="10">
    <w:abstractNumId w:val="21"/>
  </w:num>
  <w:num w:numId="11">
    <w:abstractNumId w:val="13"/>
  </w:num>
  <w:num w:numId="12">
    <w:abstractNumId w:val="12"/>
  </w:num>
  <w:num w:numId="13">
    <w:abstractNumId w:val="5"/>
  </w:num>
  <w:num w:numId="14">
    <w:abstractNumId w:val="36"/>
  </w:num>
  <w:num w:numId="15">
    <w:abstractNumId w:val="17"/>
  </w:num>
  <w:num w:numId="16">
    <w:abstractNumId w:val="33"/>
  </w:num>
  <w:num w:numId="17">
    <w:abstractNumId w:val="7"/>
  </w:num>
  <w:num w:numId="18">
    <w:abstractNumId w:val="24"/>
  </w:num>
  <w:num w:numId="19">
    <w:abstractNumId w:val="23"/>
  </w:num>
  <w:num w:numId="20">
    <w:abstractNumId w:val="30"/>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9"/>
  </w:num>
  <w:num w:numId="25">
    <w:abstractNumId w:val="11"/>
  </w:num>
  <w:num w:numId="26">
    <w:abstractNumId w:val="22"/>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27"/>
  </w:num>
  <w:num w:numId="30">
    <w:abstractNumId w:val="29"/>
  </w:num>
  <w:num w:numId="31">
    <w:abstractNumId w:val="28"/>
  </w:num>
  <w:num w:numId="32">
    <w:abstractNumId w:val="14"/>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num>
  <w:num w:numId="4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Sanner">
    <w15:presenceInfo w15:providerId="Windows Live" w15:userId="114bc651bed80e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trackRevisions/>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D07"/>
    <w:rsid w:val="000067E3"/>
    <w:rsid w:val="000168F9"/>
    <w:rsid w:val="000171A9"/>
    <w:rsid w:val="000279BA"/>
    <w:rsid w:val="000420E0"/>
    <w:rsid w:val="0004612A"/>
    <w:rsid w:val="00051886"/>
    <w:rsid w:val="00053D8A"/>
    <w:rsid w:val="000567BB"/>
    <w:rsid w:val="00060AA5"/>
    <w:rsid w:val="0006413E"/>
    <w:rsid w:val="000673DA"/>
    <w:rsid w:val="0007164B"/>
    <w:rsid w:val="000724AC"/>
    <w:rsid w:val="00073F84"/>
    <w:rsid w:val="000805E6"/>
    <w:rsid w:val="00083634"/>
    <w:rsid w:val="00083EBD"/>
    <w:rsid w:val="00092D49"/>
    <w:rsid w:val="00096921"/>
    <w:rsid w:val="000A3764"/>
    <w:rsid w:val="000A481C"/>
    <w:rsid w:val="000A6EE6"/>
    <w:rsid w:val="000A7BFC"/>
    <w:rsid w:val="000B04C5"/>
    <w:rsid w:val="000B569A"/>
    <w:rsid w:val="000C0A15"/>
    <w:rsid w:val="000C0A9D"/>
    <w:rsid w:val="000C534C"/>
    <w:rsid w:val="000D1F56"/>
    <w:rsid w:val="000E2247"/>
    <w:rsid w:val="000F0359"/>
    <w:rsid w:val="000F0622"/>
    <w:rsid w:val="000F3A93"/>
    <w:rsid w:val="000F4A53"/>
    <w:rsid w:val="00102743"/>
    <w:rsid w:val="0010458D"/>
    <w:rsid w:val="00114035"/>
    <w:rsid w:val="00114C09"/>
    <w:rsid w:val="00115CBF"/>
    <w:rsid w:val="0011689D"/>
    <w:rsid w:val="001169E8"/>
    <w:rsid w:val="001169F0"/>
    <w:rsid w:val="00124250"/>
    <w:rsid w:val="00124556"/>
    <w:rsid w:val="00130D07"/>
    <w:rsid w:val="00132A37"/>
    <w:rsid w:val="00140EEC"/>
    <w:rsid w:val="00143CAF"/>
    <w:rsid w:val="001441D3"/>
    <w:rsid w:val="00154415"/>
    <w:rsid w:val="00170362"/>
    <w:rsid w:val="00177926"/>
    <w:rsid w:val="001800CF"/>
    <w:rsid w:val="00181185"/>
    <w:rsid w:val="001825F2"/>
    <w:rsid w:val="00194082"/>
    <w:rsid w:val="00194C2B"/>
    <w:rsid w:val="00196BF0"/>
    <w:rsid w:val="001A2FBE"/>
    <w:rsid w:val="001B211F"/>
    <w:rsid w:val="001C02C1"/>
    <w:rsid w:val="001C0845"/>
    <w:rsid w:val="001D2701"/>
    <w:rsid w:val="001E084F"/>
    <w:rsid w:val="001E20A1"/>
    <w:rsid w:val="001F5033"/>
    <w:rsid w:val="00204DF4"/>
    <w:rsid w:val="00206EED"/>
    <w:rsid w:val="00207297"/>
    <w:rsid w:val="00210E00"/>
    <w:rsid w:val="002140B9"/>
    <w:rsid w:val="00216FF4"/>
    <w:rsid w:val="002250EE"/>
    <w:rsid w:val="002256D4"/>
    <w:rsid w:val="00230146"/>
    <w:rsid w:val="00231773"/>
    <w:rsid w:val="002374EF"/>
    <w:rsid w:val="002431B2"/>
    <w:rsid w:val="00243C87"/>
    <w:rsid w:val="002541C7"/>
    <w:rsid w:val="00256E15"/>
    <w:rsid w:val="0026379E"/>
    <w:rsid w:val="002649CD"/>
    <w:rsid w:val="00270C27"/>
    <w:rsid w:val="002731B3"/>
    <w:rsid w:val="0028538B"/>
    <w:rsid w:val="00296CCC"/>
    <w:rsid w:val="002A0143"/>
    <w:rsid w:val="002A02A9"/>
    <w:rsid w:val="002A0A0A"/>
    <w:rsid w:val="002B1CF0"/>
    <w:rsid w:val="002B36DA"/>
    <w:rsid w:val="002C302F"/>
    <w:rsid w:val="002C53DA"/>
    <w:rsid w:val="002C7BEB"/>
    <w:rsid w:val="002D073A"/>
    <w:rsid w:val="002D41ED"/>
    <w:rsid w:val="002F4686"/>
    <w:rsid w:val="002F7657"/>
    <w:rsid w:val="003024B3"/>
    <w:rsid w:val="00310695"/>
    <w:rsid w:val="00312324"/>
    <w:rsid w:val="0031241C"/>
    <w:rsid w:val="0032189B"/>
    <w:rsid w:val="003313CB"/>
    <w:rsid w:val="00337FB4"/>
    <w:rsid w:val="00344054"/>
    <w:rsid w:val="00345DDF"/>
    <w:rsid w:val="00346B1D"/>
    <w:rsid w:val="00353B3C"/>
    <w:rsid w:val="00355F07"/>
    <w:rsid w:val="00356A2C"/>
    <w:rsid w:val="00360096"/>
    <w:rsid w:val="00362548"/>
    <w:rsid w:val="00365525"/>
    <w:rsid w:val="00367C33"/>
    <w:rsid w:val="0037223C"/>
    <w:rsid w:val="00385179"/>
    <w:rsid w:val="003A3EA4"/>
    <w:rsid w:val="003A6B9D"/>
    <w:rsid w:val="003A6EBB"/>
    <w:rsid w:val="003B02B2"/>
    <w:rsid w:val="003B6698"/>
    <w:rsid w:val="003B72F0"/>
    <w:rsid w:val="003C0471"/>
    <w:rsid w:val="003C6020"/>
    <w:rsid w:val="003C7DE3"/>
    <w:rsid w:val="003D01D5"/>
    <w:rsid w:val="003D1AC6"/>
    <w:rsid w:val="003D588E"/>
    <w:rsid w:val="003D7D01"/>
    <w:rsid w:val="003E0454"/>
    <w:rsid w:val="003E6DEE"/>
    <w:rsid w:val="003F174A"/>
    <w:rsid w:val="003F5B53"/>
    <w:rsid w:val="003F7E71"/>
    <w:rsid w:val="00402BFC"/>
    <w:rsid w:val="004046B1"/>
    <w:rsid w:val="00405143"/>
    <w:rsid w:val="004103F2"/>
    <w:rsid w:val="004108D9"/>
    <w:rsid w:val="00411D36"/>
    <w:rsid w:val="00414DFB"/>
    <w:rsid w:val="00414EE8"/>
    <w:rsid w:val="004204A3"/>
    <w:rsid w:val="00431CDA"/>
    <w:rsid w:val="00434749"/>
    <w:rsid w:val="004478F5"/>
    <w:rsid w:val="004519CB"/>
    <w:rsid w:val="00451EDF"/>
    <w:rsid w:val="004622C3"/>
    <w:rsid w:val="004625B7"/>
    <w:rsid w:val="00463EA8"/>
    <w:rsid w:val="00470F6E"/>
    <w:rsid w:val="0047327F"/>
    <w:rsid w:val="00477F37"/>
    <w:rsid w:val="004839B4"/>
    <w:rsid w:val="00494432"/>
    <w:rsid w:val="00495077"/>
    <w:rsid w:val="00495235"/>
    <w:rsid w:val="0049607E"/>
    <w:rsid w:val="00496AFC"/>
    <w:rsid w:val="004A388E"/>
    <w:rsid w:val="004A5A5B"/>
    <w:rsid w:val="004B01F3"/>
    <w:rsid w:val="004B1A23"/>
    <w:rsid w:val="004B3AA8"/>
    <w:rsid w:val="004C05FB"/>
    <w:rsid w:val="004C5A53"/>
    <w:rsid w:val="004D1309"/>
    <w:rsid w:val="004D2B5F"/>
    <w:rsid w:val="004D2C34"/>
    <w:rsid w:val="004D43CE"/>
    <w:rsid w:val="004D45E9"/>
    <w:rsid w:val="004D5D94"/>
    <w:rsid w:val="004D7C5E"/>
    <w:rsid w:val="004E017A"/>
    <w:rsid w:val="004E5D91"/>
    <w:rsid w:val="004F0513"/>
    <w:rsid w:val="004F0AF5"/>
    <w:rsid w:val="004F463F"/>
    <w:rsid w:val="004F52EC"/>
    <w:rsid w:val="005026F5"/>
    <w:rsid w:val="00504661"/>
    <w:rsid w:val="00505443"/>
    <w:rsid w:val="005139E1"/>
    <w:rsid w:val="00516E24"/>
    <w:rsid w:val="005173A4"/>
    <w:rsid w:val="005173F2"/>
    <w:rsid w:val="00517DFB"/>
    <w:rsid w:val="00521558"/>
    <w:rsid w:val="00530CFA"/>
    <w:rsid w:val="00530D43"/>
    <w:rsid w:val="00531BBA"/>
    <w:rsid w:val="005329FE"/>
    <w:rsid w:val="00533297"/>
    <w:rsid w:val="00535E59"/>
    <w:rsid w:val="00541B5A"/>
    <w:rsid w:val="00543008"/>
    <w:rsid w:val="00543570"/>
    <w:rsid w:val="00551094"/>
    <w:rsid w:val="00560D4E"/>
    <w:rsid w:val="00561AD3"/>
    <w:rsid w:val="005622CC"/>
    <w:rsid w:val="00563A93"/>
    <w:rsid w:val="00564B39"/>
    <w:rsid w:val="00564C86"/>
    <w:rsid w:val="00567984"/>
    <w:rsid w:val="005715F6"/>
    <w:rsid w:val="0057202D"/>
    <w:rsid w:val="005741F4"/>
    <w:rsid w:val="00575252"/>
    <w:rsid w:val="00587821"/>
    <w:rsid w:val="0059058A"/>
    <w:rsid w:val="00590808"/>
    <w:rsid w:val="0059791F"/>
    <w:rsid w:val="005A0AC6"/>
    <w:rsid w:val="005A6BFC"/>
    <w:rsid w:val="005B35EA"/>
    <w:rsid w:val="005B508F"/>
    <w:rsid w:val="005B7C56"/>
    <w:rsid w:val="005C4CE7"/>
    <w:rsid w:val="005D6B7F"/>
    <w:rsid w:val="005E267A"/>
    <w:rsid w:val="005E4EE0"/>
    <w:rsid w:val="005E7146"/>
    <w:rsid w:val="005F3C0E"/>
    <w:rsid w:val="005F48AE"/>
    <w:rsid w:val="005F51E5"/>
    <w:rsid w:val="00601A97"/>
    <w:rsid w:val="00607122"/>
    <w:rsid w:val="00611063"/>
    <w:rsid w:val="006118FA"/>
    <w:rsid w:val="006138EF"/>
    <w:rsid w:val="006251F4"/>
    <w:rsid w:val="00637C53"/>
    <w:rsid w:val="006407A3"/>
    <w:rsid w:val="00641884"/>
    <w:rsid w:val="00647F5C"/>
    <w:rsid w:val="00651CFD"/>
    <w:rsid w:val="006617D2"/>
    <w:rsid w:val="006639E2"/>
    <w:rsid w:val="00663DB8"/>
    <w:rsid w:val="00667AD8"/>
    <w:rsid w:val="0067680D"/>
    <w:rsid w:val="00676A09"/>
    <w:rsid w:val="006820CC"/>
    <w:rsid w:val="006848BC"/>
    <w:rsid w:val="00690DFD"/>
    <w:rsid w:val="00693C7F"/>
    <w:rsid w:val="006B418B"/>
    <w:rsid w:val="006D20B0"/>
    <w:rsid w:val="006D3661"/>
    <w:rsid w:val="006D689D"/>
    <w:rsid w:val="006D7D58"/>
    <w:rsid w:val="006E6384"/>
    <w:rsid w:val="006E7122"/>
    <w:rsid w:val="006F0734"/>
    <w:rsid w:val="006F48CE"/>
    <w:rsid w:val="006F55ED"/>
    <w:rsid w:val="00700764"/>
    <w:rsid w:val="0070247B"/>
    <w:rsid w:val="00714D86"/>
    <w:rsid w:val="00716741"/>
    <w:rsid w:val="00722FD0"/>
    <w:rsid w:val="00731329"/>
    <w:rsid w:val="0073358C"/>
    <w:rsid w:val="00737D64"/>
    <w:rsid w:val="00740894"/>
    <w:rsid w:val="00745212"/>
    <w:rsid w:val="00751CCA"/>
    <w:rsid w:val="00753273"/>
    <w:rsid w:val="00753B29"/>
    <w:rsid w:val="007562E8"/>
    <w:rsid w:val="00760F7D"/>
    <w:rsid w:val="00765BC1"/>
    <w:rsid w:val="00773F0F"/>
    <w:rsid w:val="0077549E"/>
    <w:rsid w:val="00775BFD"/>
    <w:rsid w:val="007775A5"/>
    <w:rsid w:val="00781565"/>
    <w:rsid w:val="00784638"/>
    <w:rsid w:val="007A4E87"/>
    <w:rsid w:val="007A5E28"/>
    <w:rsid w:val="007A631F"/>
    <w:rsid w:val="007C39E0"/>
    <w:rsid w:val="007C3E0F"/>
    <w:rsid w:val="007D24E4"/>
    <w:rsid w:val="007D2EA3"/>
    <w:rsid w:val="007D3BE5"/>
    <w:rsid w:val="007D6DC8"/>
    <w:rsid w:val="007E4679"/>
    <w:rsid w:val="007E68F4"/>
    <w:rsid w:val="007F1FA2"/>
    <w:rsid w:val="007F6736"/>
    <w:rsid w:val="00801418"/>
    <w:rsid w:val="008029C0"/>
    <w:rsid w:val="00802F30"/>
    <w:rsid w:val="00805B28"/>
    <w:rsid w:val="0080747D"/>
    <w:rsid w:val="00807885"/>
    <w:rsid w:val="00807F07"/>
    <w:rsid w:val="00813325"/>
    <w:rsid w:val="008135B5"/>
    <w:rsid w:val="00814CDC"/>
    <w:rsid w:val="00824A48"/>
    <w:rsid w:val="008257EA"/>
    <w:rsid w:val="00835821"/>
    <w:rsid w:val="008456E9"/>
    <w:rsid w:val="00847466"/>
    <w:rsid w:val="0085461A"/>
    <w:rsid w:val="008575BC"/>
    <w:rsid w:val="00860D7E"/>
    <w:rsid w:val="00861C94"/>
    <w:rsid w:val="008827C9"/>
    <w:rsid w:val="008865DE"/>
    <w:rsid w:val="00897966"/>
    <w:rsid w:val="008A13E9"/>
    <w:rsid w:val="008A1F05"/>
    <w:rsid w:val="008A3322"/>
    <w:rsid w:val="008A3A44"/>
    <w:rsid w:val="008B0004"/>
    <w:rsid w:val="008B2E9E"/>
    <w:rsid w:val="008D71DD"/>
    <w:rsid w:val="008F07D6"/>
    <w:rsid w:val="008F2B21"/>
    <w:rsid w:val="008F405D"/>
    <w:rsid w:val="008F5C29"/>
    <w:rsid w:val="009001F4"/>
    <w:rsid w:val="0090515D"/>
    <w:rsid w:val="0090696F"/>
    <w:rsid w:val="00915B58"/>
    <w:rsid w:val="009239AF"/>
    <w:rsid w:val="009259FE"/>
    <w:rsid w:val="00925B2E"/>
    <w:rsid w:val="00933876"/>
    <w:rsid w:val="00934DCC"/>
    <w:rsid w:val="0093668A"/>
    <w:rsid w:val="00953E84"/>
    <w:rsid w:val="00954AC7"/>
    <w:rsid w:val="00960679"/>
    <w:rsid w:val="00961F6F"/>
    <w:rsid w:val="00973EC5"/>
    <w:rsid w:val="0097576B"/>
    <w:rsid w:val="00981CAE"/>
    <w:rsid w:val="0098232A"/>
    <w:rsid w:val="0098300A"/>
    <w:rsid w:val="00983116"/>
    <w:rsid w:val="00985E71"/>
    <w:rsid w:val="00986B86"/>
    <w:rsid w:val="00991DFC"/>
    <w:rsid w:val="00994B64"/>
    <w:rsid w:val="009A242E"/>
    <w:rsid w:val="009B4AB3"/>
    <w:rsid w:val="009B4C5C"/>
    <w:rsid w:val="009B6EDD"/>
    <w:rsid w:val="009B72BC"/>
    <w:rsid w:val="009C5F24"/>
    <w:rsid w:val="009D230C"/>
    <w:rsid w:val="009D4D8A"/>
    <w:rsid w:val="009E07B1"/>
    <w:rsid w:val="009E2F1E"/>
    <w:rsid w:val="009E4DBB"/>
    <w:rsid w:val="009E5C0B"/>
    <w:rsid w:val="009E727F"/>
    <w:rsid w:val="009F19DA"/>
    <w:rsid w:val="009F2A3A"/>
    <w:rsid w:val="009F35ED"/>
    <w:rsid w:val="009F3B18"/>
    <w:rsid w:val="009F438A"/>
    <w:rsid w:val="009F5F57"/>
    <w:rsid w:val="00A021B2"/>
    <w:rsid w:val="00A0709A"/>
    <w:rsid w:val="00A10EAC"/>
    <w:rsid w:val="00A15AA8"/>
    <w:rsid w:val="00A17F3D"/>
    <w:rsid w:val="00A25432"/>
    <w:rsid w:val="00A277A2"/>
    <w:rsid w:val="00A27D7D"/>
    <w:rsid w:val="00A27FFC"/>
    <w:rsid w:val="00A30553"/>
    <w:rsid w:val="00A443BC"/>
    <w:rsid w:val="00A67702"/>
    <w:rsid w:val="00A752DF"/>
    <w:rsid w:val="00A759D4"/>
    <w:rsid w:val="00A75D2F"/>
    <w:rsid w:val="00A77FD1"/>
    <w:rsid w:val="00A82B2E"/>
    <w:rsid w:val="00A84D51"/>
    <w:rsid w:val="00A924AC"/>
    <w:rsid w:val="00A92D37"/>
    <w:rsid w:val="00A9503E"/>
    <w:rsid w:val="00A9525B"/>
    <w:rsid w:val="00AA087A"/>
    <w:rsid w:val="00AA3661"/>
    <w:rsid w:val="00AA5B11"/>
    <w:rsid w:val="00AA7310"/>
    <w:rsid w:val="00AB136B"/>
    <w:rsid w:val="00AD1052"/>
    <w:rsid w:val="00AD4B8B"/>
    <w:rsid w:val="00AD5AEA"/>
    <w:rsid w:val="00AD69AB"/>
    <w:rsid w:val="00AF209C"/>
    <w:rsid w:val="00B00FFC"/>
    <w:rsid w:val="00B02B8C"/>
    <w:rsid w:val="00B0734F"/>
    <w:rsid w:val="00B1284B"/>
    <w:rsid w:val="00B131A5"/>
    <w:rsid w:val="00B14765"/>
    <w:rsid w:val="00B15046"/>
    <w:rsid w:val="00B204DE"/>
    <w:rsid w:val="00B25209"/>
    <w:rsid w:val="00B26B74"/>
    <w:rsid w:val="00B34BF6"/>
    <w:rsid w:val="00B41500"/>
    <w:rsid w:val="00B43C14"/>
    <w:rsid w:val="00B57A80"/>
    <w:rsid w:val="00B57B99"/>
    <w:rsid w:val="00B602F7"/>
    <w:rsid w:val="00B65098"/>
    <w:rsid w:val="00B6681A"/>
    <w:rsid w:val="00B71D3A"/>
    <w:rsid w:val="00B71F00"/>
    <w:rsid w:val="00B80462"/>
    <w:rsid w:val="00B81695"/>
    <w:rsid w:val="00B8513C"/>
    <w:rsid w:val="00B865EF"/>
    <w:rsid w:val="00B8692B"/>
    <w:rsid w:val="00B875BA"/>
    <w:rsid w:val="00B87BAA"/>
    <w:rsid w:val="00B91818"/>
    <w:rsid w:val="00BA0087"/>
    <w:rsid w:val="00BA2331"/>
    <w:rsid w:val="00BA57CD"/>
    <w:rsid w:val="00BA6117"/>
    <w:rsid w:val="00BC164A"/>
    <w:rsid w:val="00BD1A46"/>
    <w:rsid w:val="00BD5349"/>
    <w:rsid w:val="00BD67BD"/>
    <w:rsid w:val="00BE11C5"/>
    <w:rsid w:val="00BE2BD3"/>
    <w:rsid w:val="00BE469B"/>
    <w:rsid w:val="00BE4FA8"/>
    <w:rsid w:val="00C000EA"/>
    <w:rsid w:val="00C04356"/>
    <w:rsid w:val="00C05F57"/>
    <w:rsid w:val="00C138FA"/>
    <w:rsid w:val="00C14A33"/>
    <w:rsid w:val="00C20215"/>
    <w:rsid w:val="00C204E6"/>
    <w:rsid w:val="00C22724"/>
    <w:rsid w:val="00C24F64"/>
    <w:rsid w:val="00C24F6D"/>
    <w:rsid w:val="00C26E50"/>
    <w:rsid w:val="00C3165E"/>
    <w:rsid w:val="00C3597E"/>
    <w:rsid w:val="00C359AD"/>
    <w:rsid w:val="00C410CA"/>
    <w:rsid w:val="00C4241C"/>
    <w:rsid w:val="00C45655"/>
    <w:rsid w:val="00C47FA5"/>
    <w:rsid w:val="00C51671"/>
    <w:rsid w:val="00C6682D"/>
    <w:rsid w:val="00C67099"/>
    <w:rsid w:val="00C72958"/>
    <w:rsid w:val="00C748F3"/>
    <w:rsid w:val="00C7735D"/>
    <w:rsid w:val="00C861E2"/>
    <w:rsid w:val="00C865F1"/>
    <w:rsid w:val="00C87617"/>
    <w:rsid w:val="00C87A69"/>
    <w:rsid w:val="00C909A8"/>
    <w:rsid w:val="00C92633"/>
    <w:rsid w:val="00C9591C"/>
    <w:rsid w:val="00CA2FE0"/>
    <w:rsid w:val="00CA465C"/>
    <w:rsid w:val="00CB0169"/>
    <w:rsid w:val="00CB0945"/>
    <w:rsid w:val="00CB0D33"/>
    <w:rsid w:val="00CB29A1"/>
    <w:rsid w:val="00CB7FCD"/>
    <w:rsid w:val="00CC1926"/>
    <w:rsid w:val="00CC1AFC"/>
    <w:rsid w:val="00CC2AF2"/>
    <w:rsid w:val="00CC77BD"/>
    <w:rsid w:val="00CD094D"/>
    <w:rsid w:val="00CD512B"/>
    <w:rsid w:val="00CD72E7"/>
    <w:rsid w:val="00CD7C39"/>
    <w:rsid w:val="00CE34C3"/>
    <w:rsid w:val="00CE35D6"/>
    <w:rsid w:val="00CE7FC9"/>
    <w:rsid w:val="00CF4F8F"/>
    <w:rsid w:val="00CF5701"/>
    <w:rsid w:val="00D033D1"/>
    <w:rsid w:val="00D05B9A"/>
    <w:rsid w:val="00D06E98"/>
    <w:rsid w:val="00D12455"/>
    <w:rsid w:val="00D13966"/>
    <w:rsid w:val="00D151FF"/>
    <w:rsid w:val="00D175EE"/>
    <w:rsid w:val="00D2779D"/>
    <w:rsid w:val="00D40C74"/>
    <w:rsid w:val="00D530BA"/>
    <w:rsid w:val="00D6493A"/>
    <w:rsid w:val="00D65114"/>
    <w:rsid w:val="00D73772"/>
    <w:rsid w:val="00D743DB"/>
    <w:rsid w:val="00D7452F"/>
    <w:rsid w:val="00D7772F"/>
    <w:rsid w:val="00D84191"/>
    <w:rsid w:val="00D86317"/>
    <w:rsid w:val="00DA3C1F"/>
    <w:rsid w:val="00DA3DDB"/>
    <w:rsid w:val="00DA5AE8"/>
    <w:rsid w:val="00DB62CA"/>
    <w:rsid w:val="00DC7E1C"/>
    <w:rsid w:val="00DD0065"/>
    <w:rsid w:val="00DD507C"/>
    <w:rsid w:val="00DF7AD8"/>
    <w:rsid w:val="00E00BCE"/>
    <w:rsid w:val="00E01AA7"/>
    <w:rsid w:val="00E01C27"/>
    <w:rsid w:val="00E046AD"/>
    <w:rsid w:val="00E10D44"/>
    <w:rsid w:val="00E15FC1"/>
    <w:rsid w:val="00E1673B"/>
    <w:rsid w:val="00E21F77"/>
    <w:rsid w:val="00E259D3"/>
    <w:rsid w:val="00E2717A"/>
    <w:rsid w:val="00E329DF"/>
    <w:rsid w:val="00E35CDB"/>
    <w:rsid w:val="00E42B65"/>
    <w:rsid w:val="00E448BC"/>
    <w:rsid w:val="00E4642C"/>
    <w:rsid w:val="00E46A23"/>
    <w:rsid w:val="00E557B6"/>
    <w:rsid w:val="00E61533"/>
    <w:rsid w:val="00E61D6C"/>
    <w:rsid w:val="00E63B7B"/>
    <w:rsid w:val="00E64260"/>
    <w:rsid w:val="00E66A42"/>
    <w:rsid w:val="00E67803"/>
    <w:rsid w:val="00E718A1"/>
    <w:rsid w:val="00E71D56"/>
    <w:rsid w:val="00E8072E"/>
    <w:rsid w:val="00E8245E"/>
    <w:rsid w:val="00E83231"/>
    <w:rsid w:val="00E8507B"/>
    <w:rsid w:val="00E85363"/>
    <w:rsid w:val="00E85B62"/>
    <w:rsid w:val="00E90BDD"/>
    <w:rsid w:val="00EA6A9F"/>
    <w:rsid w:val="00EB080B"/>
    <w:rsid w:val="00EB1A57"/>
    <w:rsid w:val="00EB3A74"/>
    <w:rsid w:val="00EC77F1"/>
    <w:rsid w:val="00ED1E51"/>
    <w:rsid w:val="00ED689F"/>
    <w:rsid w:val="00EE46CD"/>
    <w:rsid w:val="00EF791F"/>
    <w:rsid w:val="00F01E5F"/>
    <w:rsid w:val="00F065FE"/>
    <w:rsid w:val="00F10C1C"/>
    <w:rsid w:val="00F11010"/>
    <w:rsid w:val="00F117FC"/>
    <w:rsid w:val="00F20ED9"/>
    <w:rsid w:val="00F21753"/>
    <w:rsid w:val="00F24C42"/>
    <w:rsid w:val="00F377A3"/>
    <w:rsid w:val="00F4005A"/>
    <w:rsid w:val="00F41EFC"/>
    <w:rsid w:val="00F4402E"/>
    <w:rsid w:val="00F44E23"/>
    <w:rsid w:val="00F473C1"/>
    <w:rsid w:val="00F50B1D"/>
    <w:rsid w:val="00F523AF"/>
    <w:rsid w:val="00F55EA1"/>
    <w:rsid w:val="00F62F37"/>
    <w:rsid w:val="00F63E20"/>
    <w:rsid w:val="00F71306"/>
    <w:rsid w:val="00F7414D"/>
    <w:rsid w:val="00F76C9E"/>
    <w:rsid w:val="00F77CBB"/>
    <w:rsid w:val="00F802C1"/>
    <w:rsid w:val="00F84A88"/>
    <w:rsid w:val="00F872F3"/>
    <w:rsid w:val="00F90900"/>
    <w:rsid w:val="00F92F1B"/>
    <w:rsid w:val="00FB1183"/>
    <w:rsid w:val="00FB1B85"/>
    <w:rsid w:val="00FB4E4C"/>
    <w:rsid w:val="00FB5634"/>
    <w:rsid w:val="00FB5D74"/>
    <w:rsid w:val="00FC1484"/>
    <w:rsid w:val="00FC5BE9"/>
    <w:rsid w:val="00FC622F"/>
    <w:rsid w:val="00FC769F"/>
    <w:rsid w:val="00FD0EBB"/>
    <w:rsid w:val="00FD3DFD"/>
    <w:rsid w:val="00FE13B3"/>
    <w:rsid w:val="00FE5A93"/>
    <w:rsid w:val="00FE6188"/>
    <w:rsid w:val="00FE7C72"/>
    <w:rsid w:val="00FE7E8D"/>
    <w:rsid w:val="00FE7F3B"/>
    <w:rsid w:val="00FF1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6A7ECF"/>
  <w15:docId w15:val="{CAA1827C-D7C8-42A4-AEB4-6B6591238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657"/>
  </w:style>
  <w:style w:type="paragraph" w:styleId="Heading1">
    <w:name w:val="heading 1"/>
    <w:basedOn w:val="Normal"/>
    <w:next w:val="Normal"/>
    <w:link w:val="Heading1Char"/>
    <w:uiPriority w:val="9"/>
    <w:qFormat/>
    <w:rsid w:val="006E7122"/>
    <w:pPr>
      <w:keepNext/>
      <w:keepLines/>
      <w:pBdr>
        <w:bottom w:val="single" w:sz="4" w:space="1" w:color="7F7F7F" w:themeColor="text1" w:themeTint="80"/>
      </w:pBdr>
      <w:spacing w:before="480" w:after="120"/>
      <w:outlineLvl w:val="0"/>
    </w:pPr>
    <w:rPr>
      <w:rFonts w:ascii="Arial" w:eastAsia="Arial Unicode MS" w:hAnsi="Arial" w:cs="Arial"/>
      <w:bCs/>
      <w:caps/>
      <w:color w:val="E0393D"/>
      <w:sz w:val="36"/>
      <w:szCs w:val="36"/>
    </w:rPr>
  </w:style>
  <w:style w:type="paragraph" w:styleId="Heading2">
    <w:name w:val="heading 2"/>
    <w:basedOn w:val="Normal"/>
    <w:next w:val="Normal"/>
    <w:link w:val="Heading2Char"/>
    <w:uiPriority w:val="9"/>
    <w:unhideWhenUsed/>
    <w:qFormat/>
    <w:rsid w:val="00B8692B"/>
    <w:pPr>
      <w:keepNext/>
      <w:keepLines/>
      <w:spacing w:before="240" w:after="120"/>
      <w:outlineLvl w:val="1"/>
    </w:pPr>
    <w:rPr>
      <w:rFonts w:ascii="Calibri" w:eastAsiaTheme="majorEastAsia" w:hAnsi="Calibri" w:cs="Arial"/>
      <w:bCs/>
      <w:color w:val="808080" w:themeColor="background1" w:themeShade="80"/>
      <w:sz w:val="32"/>
      <w:szCs w:val="32"/>
    </w:rPr>
  </w:style>
  <w:style w:type="paragraph" w:styleId="Heading3">
    <w:name w:val="heading 3"/>
    <w:basedOn w:val="Normal"/>
    <w:next w:val="Normal"/>
    <w:link w:val="Heading3Char"/>
    <w:uiPriority w:val="9"/>
    <w:unhideWhenUsed/>
    <w:qFormat/>
    <w:rsid w:val="00DD507C"/>
    <w:pPr>
      <w:keepNext/>
      <w:keepLines/>
      <w:spacing w:before="200" w:after="120"/>
      <w:outlineLvl w:val="2"/>
    </w:pPr>
    <w:rPr>
      <w:rFonts w:eastAsiaTheme="majorEastAsia" w:cstheme="minorHAnsi"/>
      <w:b/>
      <w:bCs/>
      <w:color w:val="000000" w:themeColor="text1"/>
      <w:sz w:val="24"/>
      <w:szCs w:val="24"/>
    </w:rPr>
  </w:style>
  <w:style w:type="paragraph" w:styleId="Heading4">
    <w:name w:val="heading 4"/>
    <w:basedOn w:val="Normal"/>
    <w:next w:val="Normal"/>
    <w:link w:val="Heading4Char"/>
    <w:uiPriority w:val="9"/>
    <w:unhideWhenUsed/>
    <w:qFormat/>
    <w:rsid w:val="00765BC1"/>
    <w:pPr>
      <w:keepNext/>
      <w:keepLines/>
      <w:spacing w:before="200" w:after="0"/>
      <w:outlineLvl w:val="3"/>
    </w:pPr>
    <w:rPr>
      <w:rFonts w:asciiTheme="majorHAnsi" w:eastAsiaTheme="majorEastAsia" w:hAnsiTheme="majorHAnsi" w:cstheme="majorBidi"/>
      <w:b/>
      <w:bCs/>
      <w:i/>
      <w:iCs/>
      <w:color w:val="808080" w:themeColor="background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7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D58"/>
  </w:style>
  <w:style w:type="paragraph" w:styleId="Footer">
    <w:name w:val="footer"/>
    <w:basedOn w:val="Normal"/>
    <w:link w:val="FooterChar"/>
    <w:uiPriority w:val="99"/>
    <w:unhideWhenUsed/>
    <w:rsid w:val="006D7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D58"/>
  </w:style>
  <w:style w:type="paragraph" w:styleId="BalloonText">
    <w:name w:val="Balloon Text"/>
    <w:basedOn w:val="Normal"/>
    <w:link w:val="BalloonTextChar"/>
    <w:uiPriority w:val="99"/>
    <w:semiHidden/>
    <w:unhideWhenUsed/>
    <w:rsid w:val="006D7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D58"/>
    <w:rPr>
      <w:rFonts w:ascii="Tahoma" w:hAnsi="Tahoma" w:cs="Tahoma"/>
      <w:sz w:val="16"/>
      <w:szCs w:val="16"/>
    </w:rPr>
  </w:style>
  <w:style w:type="paragraph" w:styleId="Title">
    <w:name w:val="Title"/>
    <w:basedOn w:val="Normal"/>
    <w:next w:val="Normal"/>
    <w:link w:val="TitleChar"/>
    <w:uiPriority w:val="10"/>
    <w:qFormat/>
    <w:rsid w:val="00DD507C"/>
    <w:pPr>
      <w:spacing w:after="300" w:line="240" w:lineRule="auto"/>
      <w:contextualSpacing/>
      <w:jc w:val="right"/>
    </w:pPr>
    <w:rPr>
      <w:rFonts w:ascii="Segoe UI Light" w:eastAsiaTheme="majorEastAsia" w:hAnsi="Segoe UI Light" w:cstheme="majorBidi"/>
      <w:color w:val="E0393D"/>
      <w:spacing w:val="5"/>
      <w:kern w:val="28"/>
      <w:sz w:val="52"/>
      <w:szCs w:val="52"/>
    </w:rPr>
  </w:style>
  <w:style w:type="character" w:customStyle="1" w:styleId="TitleChar">
    <w:name w:val="Title Char"/>
    <w:basedOn w:val="DefaultParagraphFont"/>
    <w:link w:val="Title"/>
    <w:uiPriority w:val="10"/>
    <w:rsid w:val="00DD507C"/>
    <w:rPr>
      <w:rFonts w:ascii="Segoe UI Light" w:eastAsiaTheme="majorEastAsia" w:hAnsi="Segoe UI Light" w:cstheme="majorBidi"/>
      <w:color w:val="E0393D"/>
      <w:spacing w:val="5"/>
      <w:kern w:val="28"/>
      <w:sz w:val="52"/>
      <w:szCs w:val="52"/>
    </w:rPr>
  </w:style>
  <w:style w:type="paragraph" w:styleId="Subtitle">
    <w:name w:val="Subtitle"/>
    <w:basedOn w:val="Normal"/>
    <w:next w:val="Normal"/>
    <w:link w:val="SubtitleChar"/>
    <w:uiPriority w:val="11"/>
    <w:qFormat/>
    <w:rsid w:val="00DD507C"/>
    <w:pPr>
      <w:numPr>
        <w:ilvl w:val="1"/>
      </w:numPr>
      <w:spacing w:after="1920"/>
      <w:jc w:val="right"/>
    </w:pPr>
    <w:rPr>
      <w:rFonts w:ascii="Calibri" w:eastAsiaTheme="majorEastAsia" w:hAnsi="Calibri" w:cstheme="majorBidi"/>
      <w:b/>
      <w:iCs/>
      <w:color w:val="000000" w:themeColor="text1"/>
      <w:sz w:val="28"/>
      <w:szCs w:val="28"/>
    </w:rPr>
  </w:style>
  <w:style w:type="character" w:customStyle="1" w:styleId="SubtitleChar">
    <w:name w:val="Subtitle Char"/>
    <w:basedOn w:val="DefaultParagraphFont"/>
    <w:link w:val="Subtitle"/>
    <w:uiPriority w:val="11"/>
    <w:rsid w:val="00DD507C"/>
    <w:rPr>
      <w:rFonts w:ascii="Calibri" w:eastAsiaTheme="majorEastAsia" w:hAnsi="Calibri" w:cstheme="majorBidi"/>
      <w:b/>
      <w:iCs/>
      <w:color w:val="000000" w:themeColor="text1"/>
      <w:sz w:val="28"/>
      <w:szCs w:val="28"/>
    </w:rPr>
  </w:style>
  <w:style w:type="paragraph" w:customStyle="1" w:styleId="TitlePageInfo">
    <w:name w:val="Title Page Info"/>
    <w:link w:val="TitlePageInfoChar"/>
    <w:qFormat/>
    <w:rsid w:val="00E42B65"/>
    <w:pPr>
      <w:jc w:val="right"/>
    </w:pPr>
    <w:rPr>
      <w:sz w:val="28"/>
      <w:szCs w:val="28"/>
    </w:rPr>
  </w:style>
  <w:style w:type="paragraph" w:customStyle="1" w:styleId="TitleFooter">
    <w:name w:val="Title Footer"/>
    <w:link w:val="TitleFooterChar"/>
    <w:qFormat/>
    <w:rsid w:val="00E42B65"/>
    <w:pPr>
      <w:spacing w:after="40"/>
    </w:pPr>
    <w:rPr>
      <w:b/>
      <w:color w:val="FFFFFF" w:themeColor="background1"/>
      <w:sz w:val="16"/>
      <w:szCs w:val="16"/>
    </w:rPr>
  </w:style>
  <w:style w:type="character" w:customStyle="1" w:styleId="TitlePageInfoChar">
    <w:name w:val="Title Page Info Char"/>
    <w:basedOn w:val="DefaultParagraphFont"/>
    <w:link w:val="TitlePageInfo"/>
    <w:rsid w:val="00E42B65"/>
    <w:rPr>
      <w:sz w:val="28"/>
      <w:szCs w:val="28"/>
    </w:rPr>
  </w:style>
  <w:style w:type="paragraph" w:customStyle="1" w:styleId="BodyPageHeader">
    <w:name w:val="Body Page Header"/>
    <w:link w:val="BodyPageHeaderChar"/>
    <w:qFormat/>
    <w:rsid w:val="00E42B65"/>
    <w:pPr>
      <w:jc w:val="right"/>
    </w:pPr>
    <w:rPr>
      <w:b/>
      <w:caps/>
      <w:color w:val="FFFFFF" w:themeColor="background1"/>
      <w:sz w:val="32"/>
      <w:szCs w:val="32"/>
    </w:rPr>
  </w:style>
  <w:style w:type="character" w:customStyle="1" w:styleId="TitleFooterChar">
    <w:name w:val="Title Footer Char"/>
    <w:basedOn w:val="DefaultParagraphFont"/>
    <w:link w:val="TitleFooter"/>
    <w:rsid w:val="00E42B65"/>
    <w:rPr>
      <w:b/>
      <w:color w:val="FFFFFF" w:themeColor="background1"/>
      <w:sz w:val="16"/>
      <w:szCs w:val="16"/>
    </w:rPr>
  </w:style>
  <w:style w:type="character" w:customStyle="1" w:styleId="Heading1Char">
    <w:name w:val="Heading 1 Char"/>
    <w:basedOn w:val="DefaultParagraphFont"/>
    <w:link w:val="Heading1"/>
    <w:uiPriority w:val="9"/>
    <w:rsid w:val="006E7122"/>
    <w:rPr>
      <w:rFonts w:ascii="Arial" w:eastAsia="Arial Unicode MS" w:hAnsi="Arial" w:cs="Arial"/>
      <w:bCs/>
      <w:caps/>
      <w:color w:val="E0393D"/>
      <w:sz w:val="36"/>
      <w:szCs w:val="36"/>
    </w:rPr>
  </w:style>
  <w:style w:type="character" w:customStyle="1" w:styleId="BodyPageHeaderChar">
    <w:name w:val="Body Page Header Char"/>
    <w:basedOn w:val="TitleFooterChar"/>
    <w:link w:val="BodyPageHeader"/>
    <w:rsid w:val="00E42B65"/>
    <w:rPr>
      <w:b/>
      <w:caps/>
      <w:color w:val="FFFFFF" w:themeColor="background1"/>
      <w:sz w:val="32"/>
      <w:szCs w:val="32"/>
    </w:rPr>
  </w:style>
  <w:style w:type="character" w:customStyle="1" w:styleId="Heading2Char">
    <w:name w:val="Heading 2 Char"/>
    <w:basedOn w:val="DefaultParagraphFont"/>
    <w:link w:val="Heading2"/>
    <w:uiPriority w:val="9"/>
    <w:rsid w:val="00B8692B"/>
    <w:rPr>
      <w:rFonts w:ascii="Calibri" w:eastAsiaTheme="majorEastAsia" w:hAnsi="Calibri" w:cs="Arial"/>
      <w:bCs/>
      <w:color w:val="808080" w:themeColor="background1" w:themeShade="80"/>
      <w:sz w:val="32"/>
      <w:szCs w:val="32"/>
    </w:rPr>
  </w:style>
  <w:style w:type="paragraph" w:customStyle="1" w:styleId="PageFooter">
    <w:name w:val="Page Footer"/>
    <w:link w:val="PageFooterChar"/>
    <w:qFormat/>
    <w:rsid w:val="00FC769F"/>
    <w:rPr>
      <w:b/>
      <w:color w:val="A6A6A6" w:themeColor="background1" w:themeShade="A6"/>
      <w:sz w:val="16"/>
      <w:szCs w:val="16"/>
    </w:rPr>
  </w:style>
  <w:style w:type="character" w:customStyle="1" w:styleId="PageFooterChar">
    <w:name w:val="Page Footer Char"/>
    <w:basedOn w:val="TitleFooterChar"/>
    <w:link w:val="PageFooter"/>
    <w:rsid w:val="00FC769F"/>
    <w:rPr>
      <w:b/>
      <w:color w:val="A6A6A6" w:themeColor="background1" w:themeShade="A6"/>
      <w:sz w:val="16"/>
      <w:szCs w:val="16"/>
    </w:rPr>
  </w:style>
  <w:style w:type="character" w:customStyle="1" w:styleId="Heading3Char">
    <w:name w:val="Heading 3 Char"/>
    <w:basedOn w:val="DefaultParagraphFont"/>
    <w:link w:val="Heading3"/>
    <w:uiPriority w:val="9"/>
    <w:rsid w:val="00DD507C"/>
    <w:rPr>
      <w:rFonts w:eastAsiaTheme="majorEastAsia" w:cstheme="minorHAnsi"/>
      <w:b/>
      <w:bCs/>
      <w:color w:val="000000" w:themeColor="text1"/>
      <w:sz w:val="24"/>
      <w:szCs w:val="24"/>
    </w:rPr>
  </w:style>
  <w:style w:type="table" w:styleId="LightList-Accent3">
    <w:name w:val="Light List Accent 3"/>
    <w:basedOn w:val="TableNormal"/>
    <w:uiPriority w:val="61"/>
    <w:rsid w:val="009E07B1"/>
    <w:pPr>
      <w:spacing w:after="0" w:line="240" w:lineRule="auto"/>
    </w:pPr>
    <w:rPr>
      <w:rFonts w:eastAsiaTheme="minorEastAsia"/>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leData">
    <w:name w:val="Table Data"/>
    <w:qFormat/>
    <w:rsid w:val="009E07B1"/>
    <w:pPr>
      <w:spacing w:after="0" w:line="240" w:lineRule="auto"/>
    </w:pPr>
    <w:rPr>
      <w:rFonts w:eastAsiaTheme="minorEastAsia"/>
      <w:lang w:eastAsia="ja-JP"/>
    </w:rPr>
  </w:style>
  <w:style w:type="paragraph" w:customStyle="1" w:styleId="TableHeader">
    <w:name w:val="Table Header"/>
    <w:qFormat/>
    <w:rsid w:val="009E07B1"/>
    <w:pPr>
      <w:spacing w:after="0" w:line="240" w:lineRule="auto"/>
    </w:pPr>
    <w:rPr>
      <w:rFonts w:eastAsiaTheme="minorEastAsia"/>
      <w:color w:val="FFFFFF" w:themeColor="background1"/>
      <w:sz w:val="24"/>
      <w:lang w:eastAsia="ja-JP"/>
    </w:rPr>
  </w:style>
  <w:style w:type="paragraph" w:customStyle="1" w:styleId="EndingPageText">
    <w:name w:val="Ending Page Text"/>
    <w:qFormat/>
    <w:rsid w:val="009E07B1"/>
    <w:rPr>
      <w:sz w:val="18"/>
      <w:szCs w:val="18"/>
    </w:rPr>
  </w:style>
  <w:style w:type="paragraph" w:styleId="TOCHeading">
    <w:name w:val="TOC Heading"/>
    <w:basedOn w:val="Heading1"/>
    <w:next w:val="Normal"/>
    <w:uiPriority w:val="39"/>
    <w:unhideWhenUsed/>
    <w:qFormat/>
    <w:rsid w:val="005139E1"/>
    <w:pPr>
      <w:pBdr>
        <w:bottom w:val="none" w:sz="0" w:space="0" w:color="auto"/>
      </w:pBdr>
      <w:spacing w:after="0"/>
      <w:outlineLvl w:val="9"/>
    </w:pPr>
    <w:rPr>
      <w:rFonts w:asciiTheme="majorHAnsi" w:eastAsiaTheme="majorEastAsia" w:hAnsiTheme="majorHAnsi" w:cstheme="majorBidi"/>
      <w:b/>
      <w:caps w:val="0"/>
      <w:sz w:val="28"/>
      <w:szCs w:val="28"/>
      <w:lang w:eastAsia="ja-JP"/>
    </w:rPr>
  </w:style>
  <w:style w:type="paragraph" w:styleId="TOC1">
    <w:name w:val="toc 1"/>
    <w:basedOn w:val="Normal"/>
    <w:next w:val="Normal"/>
    <w:autoRedefine/>
    <w:uiPriority w:val="39"/>
    <w:unhideWhenUsed/>
    <w:rsid w:val="00C138FA"/>
    <w:pPr>
      <w:tabs>
        <w:tab w:val="right" w:leader="dot" w:pos="9926"/>
      </w:tabs>
      <w:spacing w:after="0"/>
    </w:pPr>
  </w:style>
  <w:style w:type="paragraph" w:styleId="TOC2">
    <w:name w:val="toc 2"/>
    <w:basedOn w:val="Normal"/>
    <w:next w:val="Normal"/>
    <w:autoRedefine/>
    <w:uiPriority w:val="39"/>
    <w:unhideWhenUsed/>
    <w:rsid w:val="00C138FA"/>
    <w:pPr>
      <w:tabs>
        <w:tab w:val="right" w:leader="dot" w:pos="9926"/>
      </w:tabs>
      <w:spacing w:after="0"/>
      <w:ind w:left="216"/>
    </w:pPr>
  </w:style>
  <w:style w:type="paragraph" w:styleId="TOC3">
    <w:name w:val="toc 3"/>
    <w:basedOn w:val="Normal"/>
    <w:next w:val="Normal"/>
    <w:autoRedefine/>
    <w:uiPriority w:val="39"/>
    <w:unhideWhenUsed/>
    <w:rsid w:val="00C138FA"/>
    <w:pPr>
      <w:tabs>
        <w:tab w:val="right" w:leader="dot" w:pos="9926"/>
      </w:tabs>
      <w:spacing w:after="0"/>
      <w:ind w:left="446"/>
    </w:pPr>
  </w:style>
  <w:style w:type="character" w:styleId="Hyperlink">
    <w:name w:val="Hyperlink"/>
    <w:basedOn w:val="DefaultParagraphFont"/>
    <w:uiPriority w:val="99"/>
    <w:unhideWhenUsed/>
    <w:rsid w:val="005139E1"/>
    <w:rPr>
      <w:color w:val="0000FF" w:themeColor="hyperlink"/>
      <w:u w:val="single"/>
    </w:rPr>
  </w:style>
  <w:style w:type="paragraph" w:styleId="ListParagraph">
    <w:name w:val="List Paragraph"/>
    <w:basedOn w:val="Normal"/>
    <w:uiPriority w:val="34"/>
    <w:qFormat/>
    <w:rsid w:val="00BD67BD"/>
    <w:pPr>
      <w:ind w:left="720"/>
      <w:contextualSpacing/>
    </w:pPr>
  </w:style>
  <w:style w:type="paragraph" w:styleId="NormalWeb">
    <w:name w:val="Normal (Web)"/>
    <w:basedOn w:val="Normal"/>
    <w:uiPriority w:val="99"/>
    <w:unhideWhenUsed/>
    <w:rsid w:val="00861C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gnatureText">
    <w:name w:val="Signature Text"/>
    <w:basedOn w:val="Normal"/>
    <w:link w:val="SignatureTextChar"/>
    <w:qFormat/>
    <w:rsid w:val="00C20215"/>
    <w:pPr>
      <w:spacing w:after="0"/>
    </w:pPr>
    <w:rPr>
      <w:sz w:val="18"/>
    </w:rPr>
  </w:style>
  <w:style w:type="character" w:styleId="FollowedHyperlink">
    <w:name w:val="FollowedHyperlink"/>
    <w:basedOn w:val="DefaultParagraphFont"/>
    <w:uiPriority w:val="99"/>
    <w:semiHidden/>
    <w:unhideWhenUsed/>
    <w:rsid w:val="00663DB8"/>
    <w:rPr>
      <w:color w:val="800080" w:themeColor="followedHyperlink"/>
      <w:u w:val="single"/>
    </w:rPr>
  </w:style>
  <w:style w:type="character" w:customStyle="1" w:styleId="SignatureTextChar">
    <w:name w:val="Signature Text Char"/>
    <w:basedOn w:val="DefaultParagraphFont"/>
    <w:link w:val="SignatureText"/>
    <w:rsid w:val="00C20215"/>
    <w:rPr>
      <w:sz w:val="18"/>
    </w:rPr>
  </w:style>
  <w:style w:type="paragraph" w:styleId="NoSpacing">
    <w:name w:val="No Spacing"/>
    <w:uiPriority w:val="1"/>
    <w:qFormat/>
    <w:rsid w:val="00BA0087"/>
    <w:pPr>
      <w:spacing w:after="0" w:line="240" w:lineRule="auto"/>
    </w:pPr>
  </w:style>
  <w:style w:type="character" w:customStyle="1" w:styleId="Heading4Char">
    <w:name w:val="Heading 4 Char"/>
    <w:basedOn w:val="DefaultParagraphFont"/>
    <w:link w:val="Heading4"/>
    <w:uiPriority w:val="9"/>
    <w:rsid w:val="00765BC1"/>
    <w:rPr>
      <w:rFonts w:asciiTheme="majorHAnsi" w:eastAsiaTheme="majorEastAsia" w:hAnsiTheme="majorHAnsi" w:cstheme="majorBidi"/>
      <w:b/>
      <w:bCs/>
      <w:i/>
      <w:iCs/>
      <w:color w:val="808080" w:themeColor="background1" w:themeShade="80"/>
    </w:rPr>
  </w:style>
  <w:style w:type="paragraph" w:styleId="IntenseQuote">
    <w:name w:val="Intense Quote"/>
    <w:basedOn w:val="Normal"/>
    <w:next w:val="Normal"/>
    <w:link w:val="IntenseQuoteChar"/>
    <w:uiPriority w:val="30"/>
    <w:qFormat/>
    <w:rsid w:val="00765BC1"/>
    <w:pPr>
      <w:pBdr>
        <w:bottom w:val="single" w:sz="4" w:space="4" w:color="7F7F7F" w:themeColor="text1" w:themeTint="80"/>
      </w:pBdr>
      <w:spacing w:before="200" w:after="280"/>
      <w:ind w:left="936" w:right="936"/>
    </w:pPr>
    <w:rPr>
      <w:b/>
      <w:bCs/>
      <w:i/>
      <w:iCs/>
      <w:color w:val="808080" w:themeColor="background1" w:themeShade="80"/>
    </w:rPr>
  </w:style>
  <w:style w:type="character" w:customStyle="1" w:styleId="IntenseQuoteChar">
    <w:name w:val="Intense Quote Char"/>
    <w:basedOn w:val="DefaultParagraphFont"/>
    <w:link w:val="IntenseQuote"/>
    <w:uiPriority w:val="30"/>
    <w:rsid w:val="00765BC1"/>
    <w:rPr>
      <w:b/>
      <w:bCs/>
      <w:i/>
      <w:iCs/>
      <w:color w:val="808080" w:themeColor="background1" w:themeShade="80"/>
    </w:rPr>
  </w:style>
  <w:style w:type="table" w:styleId="TableGrid">
    <w:name w:val="Table Grid"/>
    <w:basedOn w:val="TableNormal"/>
    <w:uiPriority w:val="59"/>
    <w:rsid w:val="00575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93C7F"/>
    <w:rPr>
      <w:b/>
      <w:bCs/>
    </w:rPr>
  </w:style>
  <w:style w:type="character" w:styleId="CommentReference">
    <w:name w:val="annotation reference"/>
    <w:basedOn w:val="DefaultParagraphFont"/>
    <w:uiPriority w:val="99"/>
    <w:semiHidden/>
    <w:unhideWhenUsed/>
    <w:rsid w:val="00E90BDD"/>
    <w:rPr>
      <w:sz w:val="16"/>
      <w:szCs w:val="16"/>
    </w:rPr>
  </w:style>
  <w:style w:type="paragraph" w:styleId="CommentText">
    <w:name w:val="annotation text"/>
    <w:basedOn w:val="Normal"/>
    <w:link w:val="CommentTextChar"/>
    <w:uiPriority w:val="99"/>
    <w:unhideWhenUsed/>
    <w:rsid w:val="00E90BDD"/>
    <w:pPr>
      <w:spacing w:line="240" w:lineRule="auto"/>
    </w:pPr>
    <w:rPr>
      <w:sz w:val="20"/>
      <w:szCs w:val="20"/>
    </w:rPr>
  </w:style>
  <w:style w:type="character" w:customStyle="1" w:styleId="CommentTextChar">
    <w:name w:val="Comment Text Char"/>
    <w:basedOn w:val="DefaultParagraphFont"/>
    <w:link w:val="CommentText"/>
    <w:uiPriority w:val="99"/>
    <w:rsid w:val="00E90BDD"/>
    <w:rPr>
      <w:sz w:val="20"/>
      <w:szCs w:val="20"/>
    </w:rPr>
  </w:style>
  <w:style w:type="paragraph" w:styleId="CommentSubject">
    <w:name w:val="annotation subject"/>
    <w:basedOn w:val="CommentText"/>
    <w:next w:val="CommentText"/>
    <w:link w:val="CommentSubjectChar"/>
    <w:uiPriority w:val="99"/>
    <w:semiHidden/>
    <w:unhideWhenUsed/>
    <w:rsid w:val="00E90BDD"/>
    <w:rPr>
      <w:b/>
      <w:bCs/>
    </w:rPr>
  </w:style>
  <w:style w:type="character" w:customStyle="1" w:styleId="CommentSubjectChar">
    <w:name w:val="Comment Subject Char"/>
    <w:basedOn w:val="CommentTextChar"/>
    <w:link w:val="CommentSubject"/>
    <w:uiPriority w:val="99"/>
    <w:semiHidden/>
    <w:rsid w:val="00E90B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360651">
      <w:bodyDiv w:val="1"/>
      <w:marLeft w:val="0"/>
      <w:marRight w:val="0"/>
      <w:marTop w:val="0"/>
      <w:marBottom w:val="0"/>
      <w:divBdr>
        <w:top w:val="none" w:sz="0" w:space="0" w:color="auto"/>
        <w:left w:val="none" w:sz="0" w:space="0" w:color="auto"/>
        <w:bottom w:val="none" w:sz="0" w:space="0" w:color="auto"/>
        <w:right w:val="none" w:sz="0" w:space="0" w:color="auto"/>
      </w:divBdr>
    </w:div>
    <w:div w:id="1291740035">
      <w:bodyDiv w:val="1"/>
      <w:marLeft w:val="0"/>
      <w:marRight w:val="0"/>
      <w:marTop w:val="0"/>
      <w:marBottom w:val="0"/>
      <w:divBdr>
        <w:top w:val="none" w:sz="0" w:space="0" w:color="auto"/>
        <w:left w:val="none" w:sz="0" w:space="0" w:color="auto"/>
        <w:bottom w:val="none" w:sz="0" w:space="0" w:color="auto"/>
        <w:right w:val="none" w:sz="0" w:space="0" w:color="auto"/>
      </w:divBdr>
    </w:div>
    <w:div w:id="1865898591">
      <w:bodyDiv w:val="1"/>
      <w:marLeft w:val="0"/>
      <w:marRight w:val="0"/>
      <w:marTop w:val="0"/>
      <w:marBottom w:val="0"/>
      <w:divBdr>
        <w:top w:val="none" w:sz="0" w:space="0" w:color="auto"/>
        <w:left w:val="none" w:sz="0" w:space="0" w:color="auto"/>
        <w:bottom w:val="none" w:sz="0" w:space="0" w:color="auto"/>
        <w:right w:val="none" w:sz="0" w:space="0" w:color="auto"/>
      </w:divBdr>
    </w:div>
    <w:div w:id="1966882517">
      <w:bodyDiv w:val="1"/>
      <w:marLeft w:val="0"/>
      <w:marRight w:val="0"/>
      <w:marTop w:val="0"/>
      <w:marBottom w:val="0"/>
      <w:divBdr>
        <w:top w:val="none" w:sz="0" w:space="0" w:color="auto"/>
        <w:left w:val="none" w:sz="0" w:space="0" w:color="auto"/>
        <w:bottom w:val="none" w:sz="0" w:space="0" w:color="auto"/>
        <w:right w:val="none" w:sz="0" w:space="0" w:color="auto"/>
      </w:divBdr>
      <w:divsChild>
        <w:div w:id="704717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habitat.localhost/"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sitecore.myget.org/F/sc-packages/api/v3/index.json" TargetMode="External"/><Relationship Id="rId26" Type="http://schemas.openxmlformats.org/officeDocument/2006/relationships/hyperlink" Target="https://www.mongodb.com/download-center?jmp=nav" TargetMode="External"/><Relationship Id="rId3" Type="http://schemas.openxmlformats.org/officeDocument/2006/relationships/customXml" Target="../customXml/item3.xml"/><Relationship Id="rId21" Type="http://schemas.openxmlformats.org/officeDocument/2006/relationships/hyperlink" Target="http://sitecorebootcamp.localhost/sitecore" TargetMode="Externa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itecorebootcamp.localhost" TargetMode="External"/><Relationship Id="rId25" Type="http://schemas.openxmlformats.org/officeDocument/2006/relationships/hyperlink" Target="http://sitecorebootcamp.localhost/page1"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hub.perficient.com/communities/Sitecore/SitePages/Home.aspx" TargetMode="External"/><Relationship Id="rId20" Type="http://schemas.openxmlformats.org/officeDocument/2006/relationships/hyperlink" Target="http://sitecorebootcamp.localhost/sitecore"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itecorebootcamp.localhost/sitecore" TargetMode="External"/><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itecorebootcamp.localhost/sitecore" TargetMode="External"/><Relationship Id="rId23" Type="http://schemas.openxmlformats.org/officeDocument/2006/relationships/hyperlink" Target="http://sitecorebootcamp.localhost/page1/cb1"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itecorebootcamp.localhost"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itecorebootcamp.localhost/page1" TargetMode="External"/><Relationship Id="rId27" Type="http://schemas.openxmlformats.org/officeDocument/2006/relationships/hyperlink" Target="https://docs.mongodb.com/manual/tutorial/install-mongodb-on-windows/" TargetMode="External"/><Relationship Id="rId30" Type="http://schemas.openxmlformats.org/officeDocument/2006/relationships/image" Target="media/image5.jpe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ge.chang\OneDrive\Documents\Work\Perficient\Word%20Templates\PRFT%20Document.dotx" TargetMode="External"/></Relationships>
</file>

<file path=word/theme/theme1.xml><?xml version="1.0" encoding="utf-8"?>
<a:theme xmlns:a="http://schemas.openxmlformats.org/drawingml/2006/main" name="Office Theme">
  <a:themeElements>
    <a:clrScheme name="Northridg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0AF54523ECD34084B8C34C1BA4612B" ma:contentTypeVersion="0" ma:contentTypeDescription="Create a new document." ma:contentTypeScope="" ma:versionID="0a3c0035c35f0c2b6b562ca85dc8060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2813A-A386-418C-B985-4CC6587D3707}">
  <ds:schemaRefs>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purl.org/dc/terms/"/>
    <ds:schemaRef ds:uri="http://schemas.openxmlformats.org/package/2006/metadata/core-properties"/>
    <ds:schemaRef ds:uri="http://purl.org/dc/dcmitype/"/>
    <ds:schemaRef ds:uri="http://www.w3.org/XML/1998/namespace"/>
  </ds:schemaRefs>
</ds:datastoreItem>
</file>

<file path=customXml/itemProps2.xml><?xml version="1.0" encoding="utf-8"?>
<ds:datastoreItem xmlns:ds="http://schemas.openxmlformats.org/officeDocument/2006/customXml" ds:itemID="{94204DBD-FABA-44C2-8699-8DF2269063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7AE3DA4-9FD0-4FCA-9702-CCE61E09322D}">
  <ds:schemaRefs>
    <ds:schemaRef ds:uri="http://schemas.microsoft.com/sharepoint/v3/contenttype/forms"/>
  </ds:schemaRefs>
</ds:datastoreItem>
</file>

<file path=customXml/itemProps4.xml><?xml version="1.0" encoding="utf-8"?>
<ds:datastoreItem xmlns:ds="http://schemas.openxmlformats.org/officeDocument/2006/customXml" ds:itemID="{2D57CDEF-B3A9-4F47-86DE-0E6FC16D6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PRFT Document.dotx</Template>
  <TotalTime>3145</TotalTime>
  <Pages>21</Pages>
  <Words>4526</Words>
  <Characters>25800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Northridge Systems, Inc.</Company>
  <LinksUpToDate>false</LinksUpToDate>
  <CharactersWithSpaces>30266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 Chang</dc:creator>
  <cp:lastModifiedBy>Eric Sanner</cp:lastModifiedBy>
  <cp:revision>186</cp:revision>
  <cp:lastPrinted>2011-06-08T21:04:00Z</cp:lastPrinted>
  <dcterms:created xsi:type="dcterms:W3CDTF">2016-12-14T17:33:00Z</dcterms:created>
  <dcterms:modified xsi:type="dcterms:W3CDTF">2017-06-09T19:04:00Z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1713224804</vt:i4>
  </property>
  <property fmtid="{D5CDD505-2E9C-101B-9397-08002B2CF9AE}" pid="3" name="ContentTypeId">
    <vt:lpwstr>0x0101004A0AF54523ECD34084B8C34C1BA4612B</vt:lpwstr>
  </property>
  <property fmtid="{D5CDD505-2E9C-101B-9397-08002B2CF9AE}" pid="4" name="Order">
    <vt:r8>1500</vt:r8>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ies>
</file>